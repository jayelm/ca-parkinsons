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EE43" w14:textId="3FDAAB0D" w:rsidR="00496FB1" w:rsidRPr="00E50FFA" w:rsidRDefault="00496FB1" w:rsidP="00496FB1">
      <w:pPr>
        <w:suppressAutoHyphens/>
        <w:jc w:val="center"/>
        <w:rPr>
          <w:rFonts w:cs="Times New Roman"/>
          <w:b/>
          <w:sz w:val="32"/>
          <w:szCs w:val="32"/>
        </w:rPr>
      </w:pPr>
      <w:r w:rsidRPr="00E50FFA">
        <w:rPr>
          <w:rFonts w:cs="Times New Roman"/>
          <w:b/>
          <w:sz w:val="32"/>
          <w:szCs w:val="32"/>
        </w:rPr>
        <w:t>Parkinson’s Disease Subtypes Identified from Clu</w:t>
      </w:r>
      <w:r w:rsidR="00957C99">
        <w:rPr>
          <w:rFonts w:cs="Times New Roman"/>
          <w:b/>
          <w:sz w:val="32"/>
          <w:szCs w:val="32"/>
        </w:rPr>
        <w:t>ster Analysis of Motor and Non-M</w:t>
      </w:r>
      <w:r w:rsidRPr="00E50FFA">
        <w:rPr>
          <w:rFonts w:cs="Times New Roman"/>
          <w:b/>
          <w:sz w:val="32"/>
          <w:szCs w:val="32"/>
        </w:rPr>
        <w:t>otor Symptoms</w:t>
      </w:r>
    </w:p>
    <w:p w14:paraId="17B06978" w14:textId="1A26410F" w:rsidR="00496FB1" w:rsidRDefault="00496FB1" w:rsidP="006B2D5B">
      <w:pPr>
        <w:spacing w:before="240" w:after="0"/>
        <w:rPr>
          <w:rFonts w:cs="Times New Roman"/>
          <w:b/>
          <w:szCs w:val="24"/>
        </w:rPr>
      </w:pPr>
      <w:r w:rsidRPr="00496FB1">
        <w:rPr>
          <w:rFonts w:cs="Times New Roman"/>
          <w:b/>
          <w:szCs w:val="24"/>
        </w:rPr>
        <w:t>Jesse Mu</w:t>
      </w:r>
      <w:r w:rsidRPr="00496FB1">
        <w:rPr>
          <w:rFonts w:cs="Times New Roman"/>
          <w:b/>
          <w:szCs w:val="24"/>
          <w:vertAlign w:val="superscript"/>
        </w:rPr>
        <w:t>1</w:t>
      </w:r>
      <w:r>
        <w:rPr>
          <w:rFonts w:cs="Times New Roman"/>
          <w:b/>
          <w:szCs w:val="24"/>
        </w:rPr>
        <w:t xml:space="preserve">, </w:t>
      </w:r>
      <w:proofErr w:type="spellStart"/>
      <w:r>
        <w:rPr>
          <w:rFonts w:cs="Times New Roman"/>
          <w:b/>
          <w:szCs w:val="24"/>
        </w:rPr>
        <w:t>Kallol</w:t>
      </w:r>
      <w:proofErr w:type="spellEnd"/>
      <w:r>
        <w:rPr>
          <w:rFonts w:cs="Times New Roman"/>
          <w:b/>
          <w:szCs w:val="24"/>
        </w:rPr>
        <w:t xml:space="preserve"> Ray Chaudhuri</w:t>
      </w:r>
      <w:r>
        <w:rPr>
          <w:rFonts w:cs="Times New Roman"/>
          <w:b/>
          <w:szCs w:val="24"/>
          <w:vertAlign w:val="superscript"/>
        </w:rPr>
        <w:t>2</w:t>
      </w:r>
      <w:r w:rsidR="00A37112">
        <w:rPr>
          <w:rFonts w:cs="Times New Roman"/>
          <w:b/>
          <w:szCs w:val="24"/>
          <w:vertAlign w:val="superscript"/>
        </w:rPr>
        <w:t>*</w:t>
      </w:r>
      <w:r>
        <w:rPr>
          <w:rFonts w:cs="Times New Roman"/>
          <w:b/>
          <w:szCs w:val="24"/>
        </w:rPr>
        <w:t>, Concha Bielza</w:t>
      </w:r>
      <w:r>
        <w:rPr>
          <w:rFonts w:cs="Times New Roman"/>
          <w:b/>
          <w:szCs w:val="24"/>
          <w:vertAlign w:val="superscript"/>
        </w:rPr>
        <w:t>3</w:t>
      </w:r>
      <w:r>
        <w:rPr>
          <w:rFonts w:cs="Times New Roman"/>
          <w:b/>
          <w:szCs w:val="24"/>
        </w:rPr>
        <w:t>, Jesus de Pedro-Cuesta</w:t>
      </w:r>
      <w:r>
        <w:rPr>
          <w:rFonts w:cs="Times New Roman"/>
          <w:b/>
          <w:szCs w:val="24"/>
          <w:vertAlign w:val="superscript"/>
        </w:rPr>
        <w:t>4</w:t>
      </w:r>
      <w:r>
        <w:rPr>
          <w:rFonts w:cs="Times New Roman"/>
          <w:b/>
          <w:szCs w:val="24"/>
        </w:rPr>
        <w:t>, Pedro Larrañaga</w:t>
      </w:r>
      <w:r>
        <w:rPr>
          <w:rFonts w:cs="Times New Roman"/>
          <w:b/>
          <w:szCs w:val="24"/>
          <w:vertAlign w:val="superscript"/>
        </w:rPr>
        <w:t>3</w:t>
      </w:r>
      <w:r>
        <w:rPr>
          <w:rFonts w:cs="Times New Roman"/>
          <w:b/>
          <w:szCs w:val="24"/>
        </w:rPr>
        <w:t>,</w:t>
      </w:r>
      <w:r w:rsidRPr="00496FB1">
        <w:rPr>
          <w:rFonts w:cs="Times New Roman"/>
          <w:b/>
          <w:szCs w:val="24"/>
        </w:rPr>
        <w:t xml:space="preserve"> Pablo Martinez-Martin</w:t>
      </w:r>
      <w:r>
        <w:rPr>
          <w:rFonts w:cs="Times New Roman"/>
          <w:b/>
          <w:szCs w:val="24"/>
          <w:vertAlign w:val="superscript"/>
        </w:rPr>
        <w:t>4</w:t>
      </w:r>
    </w:p>
    <w:p w14:paraId="65CACE13" w14:textId="77777777" w:rsidR="00496FB1" w:rsidRDefault="002868E2" w:rsidP="00496FB1">
      <w:pPr>
        <w:spacing w:before="240" w:after="0"/>
        <w:rPr>
          <w:rFonts w:cs="Times New Roman"/>
          <w:szCs w:val="24"/>
        </w:rPr>
      </w:pPr>
      <w:r w:rsidRPr="00376CC5">
        <w:rPr>
          <w:rFonts w:cs="Times New Roman"/>
          <w:szCs w:val="24"/>
          <w:vertAlign w:val="superscript"/>
        </w:rPr>
        <w:t>1</w:t>
      </w:r>
      <w:r w:rsidR="00496FB1" w:rsidRPr="00496FB1">
        <w:rPr>
          <w:rFonts w:cs="Times New Roman"/>
          <w:szCs w:val="24"/>
        </w:rPr>
        <w:t>Department of Computer Science, Boston College, Chestnut Hill, MA</w:t>
      </w:r>
      <w:r w:rsidR="00496FB1">
        <w:rPr>
          <w:rFonts w:cs="Times New Roman"/>
          <w:szCs w:val="24"/>
        </w:rPr>
        <w:t>, USA</w:t>
      </w:r>
    </w:p>
    <w:p w14:paraId="3050928F" w14:textId="3E9C9F9C" w:rsidR="00496FB1" w:rsidRDefault="00496FB1" w:rsidP="00496FB1">
      <w:pPr>
        <w:suppressAutoHyphens/>
        <w:rPr>
          <w:rFonts w:cs="Times New Roman"/>
        </w:rPr>
      </w:pPr>
      <w:r>
        <w:rPr>
          <w:rFonts w:cs="Times New Roman"/>
          <w:szCs w:val="24"/>
          <w:vertAlign w:val="superscript"/>
        </w:rPr>
        <w:t>2</w:t>
      </w:r>
      <w:r w:rsidR="007735A3">
        <w:rPr>
          <w:rFonts w:cs="Times New Roman"/>
        </w:rPr>
        <w:t xml:space="preserve">The Maurice </w:t>
      </w:r>
      <w:proofErr w:type="spellStart"/>
      <w:r w:rsidR="007735A3">
        <w:rPr>
          <w:rFonts w:cs="Times New Roman"/>
        </w:rPr>
        <w:t>Wohl</w:t>
      </w:r>
      <w:proofErr w:type="spellEnd"/>
      <w:r w:rsidR="007735A3">
        <w:rPr>
          <w:rFonts w:cs="Times New Roman"/>
        </w:rPr>
        <w:t xml:space="preserve"> Clinical Neuroscience Institute, Department of Basic and Clinical Neuroscience</w:t>
      </w:r>
      <w:r w:rsidRPr="00BB1C90">
        <w:rPr>
          <w:rFonts w:cs="Times New Roman"/>
        </w:rPr>
        <w:t>, King’s College</w:t>
      </w:r>
      <w:r>
        <w:rPr>
          <w:rFonts w:cs="Times New Roman"/>
        </w:rPr>
        <w:t xml:space="preserve"> London, London, UK</w:t>
      </w:r>
    </w:p>
    <w:p w14:paraId="1E1341C2" w14:textId="5E9C45D1" w:rsidR="00496FB1" w:rsidRDefault="00496FB1" w:rsidP="00496FB1">
      <w:pPr>
        <w:suppressAutoHyphens/>
        <w:rPr>
          <w:rFonts w:cs="Times New Roman"/>
        </w:rPr>
      </w:pPr>
      <w:r>
        <w:rPr>
          <w:rFonts w:cs="Times New Roman"/>
          <w:vertAlign w:val="superscript"/>
        </w:rPr>
        <w:t>3</w:t>
      </w:r>
      <w:r>
        <w:t xml:space="preserve">Computational Intelligence Group, </w:t>
      </w:r>
      <w:r w:rsidRPr="00496FB1">
        <w:rPr>
          <w:rFonts w:cs="Times New Roman"/>
        </w:rPr>
        <w:t xml:space="preserve">Department of Artificial Intelligence, </w:t>
      </w:r>
      <w:r w:rsidR="007735A3" w:rsidRPr="007735A3">
        <w:rPr>
          <w:rFonts w:cs="Times New Roman"/>
        </w:rPr>
        <w:t xml:space="preserve">Universidad </w:t>
      </w:r>
      <w:proofErr w:type="spellStart"/>
      <w:r w:rsidR="007735A3" w:rsidRPr="007735A3">
        <w:rPr>
          <w:rFonts w:cs="Times New Roman"/>
        </w:rPr>
        <w:t>Politécnica</w:t>
      </w:r>
      <w:proofErr w:type="spellEnd"/>
      <w:r w:rsidR="007735A3" w:rsidRPr="007735A3">
        <w:rPr>
          <w:rFonts w:cs="Times New Roman"/>
        </w:rPr>
        <w:t xml:space="preserve"> de Madrid</w:t>
      </w:r>
      <w:r w:rsidRPr="00496FB1">
        <w:rPr>
          <w:rFonts w:cs="Times New Roman"/>
        </w:rPr>
        <w:t>, Madrid, Spain</w:t>
      </w:r>
    </w:p>
    <w:p w14:paraId="63CE5FBB" w14:textId="3DBFD4F0" w:rsidR="00496FB1" w:rsidRPr="00496FB1" w:rsidRDefault="00496FB1" w:rsidP="00496FB1">
      <w:pPr>
        <w:suppressAutoHyphens/>
        <w:rPr>
          <w:rFonts w:cs="Times New Roman"/>
        </w:rPr>
      </w:pPr>
      <w:r>
        <w:rPr>
          <w:rFonts w:cs="Times New Roman"/>
          <w:vertAlign w:val="superscript"/>
        </w:rPr>
        <w:t>4</w:t>
      </w:r>
      <w:r w:rsidRPr="00BB1C90">
        <w:rPr>
          <w:rFonts w:cs="Times New Roman"/>
        </w:rPr>
        <w:t xml:space="preserve">National Center of Epidemiology, </w:t>
      </w:r>
      <w:proofErr w:type="spellStart"/>
      <w:r w:rsidR="007D5353" w:rsidRPr="007D5353">
        <w:rPr>
          <w:rFonts w:cs="Times New Roman"/>
        </w:rPr>
        <w:t>Instituto</w:t>
      </w:r>
      <w:proofErr w:type="spellEnd"/>
      <w:r w:rsidR="007D5353" w:rsidRPr="007D5353">
        <w:rPr>
          <w:rFonts w:cs="Times New Roman"/>
        </w:rPr>
        <w:t xml:space="preserve"> de </w:t>
      </w:r>
      <w:proofErr w:type="spellStart"/>
      <w:r w:rsidR="007D5353" w:rsidRPr="007D5353">
        <w:rPr>
          <w:rFonts w:cs="Times New Roman"/>
        </w:rPr>
        <w:t>Salud</w:t>
      </w:r>
      <w:proofErr w:type="spellEnd"/>
      <w:r w:rsidR="007D5353" w:rsidRPr="007D5353">
        <w:rPr>
          <w:rFonts w:cs="Times New Roman"/>
        </w:rPr>
        <w:t xml:space="preserve"> Carlos III</w:t>
      </w:r>
      <w:r>
        <w:rPr>
          <w:rFonts w:cs="Times New Roman"/>
        </w:rPr>
        <w:t>, Madrid, Spain</w:t>
      </w:r>
    </w:p>
    <w:p w14:paraId="3D1BECB0" w14:textId="4306F875" w:rsidR="00A37112" w:rsidRPr="00A37112" w:rsidRDefault="002868E2" w:rsidP="00A37112">
      <w:pPr>
        <w:suppressAutoHyphens/>
        <w:rPr>
          <w:rFonts w:cs="Times New Roman"/>
          <w:szCs w:val="24"/>
        </w:rPr>
      </w:pPr>
      <w:r w:rsidRPr="00376CC5">
        <w:rPr>
          <w:rFonts w:cs="Times New Roman"/>
          <w:b/>
          <w:szCs w:val="24"/>
        </w:rPr>
        <w:t xml:space="preserve">* Correspondence: </w:t>
      </w:r>
      <w:r w:rsidR="00671D9A" w:rsidRPr="00376CC5">
        <w:rPr>
          <w:rFonts w:cs="Times New Roman"/>
          <w:b/>
          <w:szCs w:val="24"/>
        </w:rPr>
        <w:br/>
      </w:r>
      <w:r w:rsidR="0052412B">
        <w:rPr>
          <w:rFonts w:cs="Times New Roman"/>
        </w:rPr>
        <w:t xml:space="preserve">Dr. </w:t>
      </w:r>
      <w:proofErr w:type="spellStart"/>
      <w:r w:rsidR="00A37112" w:rsidRPr="00A37112">
        <w:rPr>
          <w:rFonts w:cs="Times New Roman"/>
        </w:rPr>
        <w:t>Kallol</w:t>
      </w:r>
      <w:proofErr w:type="spellEnd"/>
      <w:r w:rsidR="00A37112" w:rsidRPr="00A37112">
        <w:rPr>
          <w:rFonts w:cs="Times New Roman"/>
        </w:rPr>
        <w:t xml:space="preserve"> Ray </w:t>
      </w:r>
      <w:proofErr w:type="spellStart"/>
      <w:r w:rsidR="00A37112" w:rsidRPr="00A37112">
        <w:rPr>
          <w:rFonts w:cs="Times New Roman"/>
        </w:rPr>
        <w:t>Chaudhuri</w:t>
      </w:r>
      <w:proofErr w:type="spellEnd"/>
      <w:r w:rsidR="00671D9A" w:rsidRPr="00376CC5">
        <w:rPr>
          <w:rFonts w:cs="Times New Roman"/>
          <w:szCs w:val="24"/>
        </w:rPr>
        <w:br/>
      </w:r>
      <w:hyperlink r:id="rId8" w:history="1">
        <w:r w:rsidR="00A37112" w:rsidRPr="005376CE">
          <w:rPr>
            <w:rStyle w:val="Hyperlink"/>
            <w:rFonts w:cs="Times New Roman"/>
            <w:szCs w:val="24"/>
          </w:rPr>
          <w:t>ray.chaudhuri@nhs.net</w:t>
        </w:r>
      </w:hyperlink>
    </w:p>
    <w:p w14:paraId="77CE51CB" w14:textId="383EBC9C" w:rsidR="00EA3D3C" w:rsidRPr="00376CC5" w:rsidRDefault="00817DD6" w:rsidP="00651CA2">
      <w:pPr>
        <w:pStyle w:val="AuthorList"/>
      </w:pPr>
      <w:r w:rsidRPr="00376CC5">
        <w:t xml:space="preserve">Keywords: </w:t>
      </w:r>
      <w:r w:rsidR="00A37112" w:rsidRPr="00A37112">
        <w:t xml:space="preserve">Parkinson’s disease, subtypes, </w:t>
      </w:r>
      <w:r w:rsidR="00454434">
        <w:t>non-motor symptoms, motor symptoms</w:t>
      </w:r>
      <w:r w:rsidR="00A37112" w:rsidRPr="00A37112">
        <w:t>, cluster analysis</w:t>
      </w:r>
    </w:p>
    <w:p w14:paraId="4124D6C7" w14:textId="1E80A966" w:rsidR="008E2B54" w:rsidRPr="00376CC5" w:rsidRDefault="00EA3D3C" w:rsidP="00A37112">
      <w:pPr>
        <w:pStyle w:val="AuthorList"/>
        <w:tabs>
          <w:tab w:val="left" w:pos="4380"/>
        </w:tabs>
      </w:pPr>
      <w:r w:rsidRPr="00376CC5">
        <w:t>Abstract</w:t>
      </w:r>
      <w:r w:rsidR="00A37112">
        <w:tab/>
      </w:r>
    </w:p>
    <w:p w14:paraId="38BE1208" w14:textId="62779B2D" w:rsidR="00A37112" w:rsidRDefault="00A37112" w:rsidP="00A37112">
      <w:pPr>
        <w:rPr>
          <w:rFonts w:cs="Times New Roman"/>
        </w:rPr>
      </w:pPr>
      <w:r>
        <w:t xml:space="preserve">Parkinson’s disease is now considered a complex, multi-peptide, central and peripheral nervous system disorder with considerable clinical heterogeneity. Non-motor symptoms play a key role in the trajectory of Parkinson’s disease, from prodromal premotor to end stages. To understand the clinical heterogeneity of Parkinson’s disease, this study used cluster analysis to </w:t>
      </w:r>
      <w:r>
        <w:rPr>
          <w:rFonts w:cs="Times New Roman"/>
        </w:rPr>
        <w:t>search for</w:t>
      </w:r>
      <w:r w:rsidRPr="008614C4">
        <w:rPr>
          <w:rFonts w:cs="Times New Roman"/>
        </w:rPr>
        <w:t xml:space="preserve"> subtypes</w:t>
      </w:r>
      <w:r>
        <w:rPr>
          <w:rFonts w:cs="Times New Roman"/>
        </w:rPr>
        <w:t xml:space="preserve"> from a large, multi-centre, international, and well-characterized cohort </w:t>
      </w:r>
      <w:r w:rsidRPr="008614C4">
        <w:rPr>
          <w:rFonts w:cs="Times New Roman"/>
        </w:rPr>
        <w:t xml:space="preserve">of </w:t>
      </w:r>
      <w:r>
        <w:rPr>
          <w:rFonts w:cs="Times New Roman"/>
        </w:rPr>
        <w:t>Parkinson’s disease</w:t>
      </w:r>
      <w:r w:rsidRPr="008614C4">
        <w:rPr>
          <w:rFonts w:cs="Times New Roman"/>
        </w:rPr>
        <w:t xml:space="preserve"> patients</w:t>
      </w:r>
      <w:r>
        <w:rPr>
          <w:rFonts w:cs="Times New Roman"/>
        </w:rPr>
        <w:t xml:space="preserve"> across all motor stages,</w:t>
      </w:r>
      <w:r w:rsidRPr="008614C4">
        <w:rPr>
          <w:rFonts w:cs="Times New Roman"/>
        </w:rPr>
        <w:t xml:space="preserve"> using </w:t>
      </w:r>
      <w:r>
        <w:rPr>
          <w:rFonts w:cs="Times New Roman"/>
        </w:rPr>
        <w:t>a</w:t>
      </w:r>
      <w:r w:rsidRPr="008614C4">
        <w:rPr>
          <w:rFonts w:cs="Times New Roman"/>
        </w:rPr>
        <w:t xml:space="preserve"> combination of cardinal </w:t>
      </w:r>
      <w:r>
        <w:rPr>
          <w:rFonts w:cs="Times New Roman"/>
        </w:rPr>
        <w:t xml:space="preserve">motor </w:t>
      </w:r>
      <w:r w:rsidRPr="008614C4">
        <w:rPr>
          <w:rFonts w:cs="Times New Roman"/>
        </w:rPr>
        <w:t xml:space="preserve">features (bradykinesia, rigidity, tremor, axial signs) </w:t>
      </w:r>
      <w:r>
        <w:rPr>
          <w:rFonts w:cs="Times New Roman"/>
        </w:rPr>
        <w:t>and, for the first time, specific validated rater-based non-motor symptom scales. Two independent international cohort studies were used: (a) t</w:t>
      </w:r>
      <w:r w:rsidRPr="008614C4">
        <w:rPr>
          <w:rFonts w:cs="Times New Roman"/>
        </w:rPr>
        <w:t xml:space="preserve">he validation study of the </w:t>
      </w:r>
      <w:r>
        <w:rPr>
          <w:rFonts w:cs="Times New Roman"/>
        </w:rPr>
        <w:t xml:space="preserve">Non-Motor Symptoms Scale </w:t>
      </w:r>
      <w:r w:rsidRPr="008614C4">
        <w:rPr>
          <w:rFonts w:cs="Times New Roman"/>
        </w:rPr>
        <w:t>(</w:t>
      </w:r>
      <m:oMath>
        <m:r>
          <w:rPr>
            <w:rFonts w:ascii="Cambria Math" w:hAnsi="Cambria Math" w:cs="Times New Roman"/>
          </w:rPr>
          <m:t>n=411</m:t>
        </m:r>
      </m:oMath>
      <w:r w:rsidRPr="008614C4">
        <w:rPr>
          <w:rFonts w:cs="Times New Roman"/>
        </w:rPr>
        <w:t xml:space="preserve">) and </w:t>
      </w:r>
      <w:r>
        <w:rPr>
          <w:rFonts w:cs="Times New Roman"/>
        </w:rPr>
        <w:t xml:space="preserve">(b) </w:t>
      </w:r>
      <w:r w:rsidRPr="008614C4">
        <w:rPr>
          <w:rFonts w:cs="Times New Roman"/>
        </w:rPr>
        <w:t>baseline data fr</w:t>
      </w:r>
      <w:r>
        <w:rPr>
          <w:rFonts w:cs="Times New Roman"/>
        </w:rPr>
        <w:t>om the global Non-Motor</w:t>
      </w:r>
      <w:r w:rsidRPr="008614C4">
        <w:rPr>
          <w:rFonts w:cs="Times New Roman"/>
        </w:rPr>
        <w:t xml:space="preserve"> International Longitudinal Study (</w:t>
      </w:r>
      <m:oMath>
        <m:r>
          <w:rPr>
            <w:rFonts w:ascii="Cambria Math" w:hAnsi="Cambria Math" w:cs="Times New Roman"/>
          </w:rPr>
          <m:t>n=540</m:t>
        </m:r>
      </m:oMath>
      <w:r w:rsidRPr="008614C4">
        <w:rPr>
          <w:rFonts w:cs="Times New Roman"/>
        </w:rPr>
        <w:t>).</w:t>
      </w:r>
      <w:r>
        <w:rPr>
          <w:rFonts w:cs="Times New Roman"/>
        </w:rPr>
        <w:t xml:space="preserve"> </w:t>
      </w:r>
      <w:r>
        <w:rPr>
          <w:rFonts w:cs="Times New Roman"/>
          <w:i/>
        </w:rPr>
        <w:t>k</w:t>
      </w:r>
      <w:r>
        <w:rPr>
          <w:rFonts w:cs="Times New Roman"/>
        </w:rPr>
        <w:t xml:space="preserve">-means cluster analyses were performed on the non-motor and motor domains (domains clustering) and the 30 individual non-motor symptoms alone (symptoms clustering), and hierarchical agglomerative clustering was performed to group symptoms together. </w:t>
      </w:r>
      <w:r>
        <w:t xml:space="preserve">Four </w:t>
      </w:r>
      <w:r>
        <w:rPr>
          <w:rFonts w:cs="Times New Roman"/>
        </w:rPr>
        <w:t xml:space="preserve">clusters are identified from the domains clustering supporting previous studies: mild, non-motor dominant, motor-dominant, and severe. In addition, six new smaller clusters are identified from the symptoms clustering, each characterized by clinically-relevant non-motor symptoms. The clusters identified in this study present </w:t>
      </w:r>
      <w:bookmarkStart w:id="0" w:name="_GoBack"/>
      <w:bookmarkEnd w:id="0"/>
      <w:r>
        <w:rPr>
          <w:rFonts w:cs="Times New Roman"/>
        </w:rPr>
        <w:t>statistical confirmation of the increasingly important role of non-motor symptoms in Parkinson’s disease heterogeneity</w:t>
      </w:r>
      <w:r w:rsidR="00FC0931">
        <w:rPr>
          <w:rFonts w:cs="Times New Roman"/>
        </w:rPr>
        <w:t xml:space="preserve"> and take steps towards subtype-specific treatment packages</w:t>
      </w:r>
      <w:r>
        <w:rPr>
          <w:rFonts w:cs="Times New Roman"/>
        </w:rPr>
        <w:t>.</w:t>
      </w:r>
    </w:p>
    <w:p w14:paraId="16940E40" w14:textId="77777777" w:rsidR="00EA3D3C" w:rsidRPr="00376CC5" w:rsidRDefault="00EA3D3C" w:rsidP="00D9503C">
      <w:pPr>
        <w:pStyle w:val="Heading1"/>
      </w:pPr>
      <w:r w:rsidRPr="00376CC5">
        <w:t>Introduction</w:t>
      </w:r>
    </w:p>
    <w:p w14:paraId="4A8A1EF5" w14:textId="3AC05B7F" w:rsidR="0052412B" w:rsidRPr="0052412B" w:rsidRDefault="0052412B" w:rsidP="0052412B">
      <w:pPr>
        <w:suppressAutoHyphens/>
        <w:rPr>
          <w:rFonts w:cs="Times New Roman"/>
          <w:vertAlign w:val="superscript"/>
        </w:rPr>
      </w:pPr>
      <w:r w:rsidRPr="008614C4">
        <w:rPr>
          <w:rFonts w:cs="Times New Roman"/>
        </w:rPr>
        <w:t>Parkinson’s disease</w:t>
      </w:r>
      <w:r>
        <w:rPr>
          <w:rFonts w:cs="Times New Roman"/>
        </w:rPr>
        <w:t xml:space="preserve"> (PD) is</w:t>
      </w:r>
      <w:r w:rsidRPr="008614C4">
        <w:rPr>
          <w:rFonts w:cs="Times New Roman"/>
        </w:rPr>
        <w:t xml:space="preserve"> classically considered a motor disorder</w:t>
      </w:r>
      <w:r>
        <w:rPr>
          <w:rFonts w:cs="Times New Roman"/>
        </w:rPr>
        <w:t>,</w:t>
      </w:r>
      <w:r w:rsidRPr="008614C4">
        <w:rPr>
          <w:rFonts w:cs="Times New Roman"/>
        </w:rPr>
        <w:t xml:space="preserve"> with rest</w:t>
      </w:r>
      <w:r>
        <w:rPr>
          <w:rFonts w:cs="Times New Roman"/>
        </w:rPr>
        <w:t>ing tremor</w:t>
      </w:r>
      <w:r w:rsidRPr="008614C4">
        <w:rPr>
          <w:rFonts w:cs="Times New Roman"/>
        </w:rPr>
        <w:t>, rigi</w:t>
      </w:r>
      <w:r>
        <w:rPr>
          <w:rFonts w:cs="Times New Roman"/>
        </w:rPr>
        <w:t xml:space="preserve">dity, </w:t>
      </w:r>
      <w:del w:id="1" w:author="Jesse Mu" w:date="2017-08-20T12:57:00Z">
        <w:r w:rsidDel="00BD194B">
          <w:rPr>
            <w:rFonts w:cs="Times New Roman"/>
          </w:rPr>
          <w:delText xml:space="preserve">and </w:delText>
        </w:r>
      </w:del>
      <w:r>
        <w:rPr>
          <w:rFonts w:cs="Times New Roman"/>
        </w:rPr>
        <w:t>bradykinesia</w:t>
      </w:r>
      <w:ins w:id="2" w:author="Jesse Mu" w:date="2017-08-20T12:57:00Z">
        <w:r w:rsidR="00BD194B">
          <w:rPr>
            <w:rFonts w:cs="Times New Roman"/>
          </w:rPr>
          <w:t>, and postural instability and gait disorder</w:t>
        </w:r>
      </w:ins>
      <w:r>
        <w:rPr>
          <w:rFonts w:cs="Times New Roman"/>
        </w:rPr>
        <w:t xml:space="preserve"> as its </w:t>
      </w:r>
      <w:r w:rsidRPr="008614C4">
        <w:rPr>
          <w:rFonts w:cs="Times New Roman"/>
        </w:rPr>
        <w:t xml:space="preserve">core </w:t>
      </w:r>
      <w:r>
        <w:rPr>
          <w:rFonts w:cs="Times New Roman"/>
        </w:rPr>
        <w:t>features</w:t>
      </w:r>
      <w:r w:rsidRPr="008614C4">
        <w:rPr>
          <w:rFonts w:cs="Times New Roman"/>
        </w:rPr>
        <w:t xml:space="preserve">. However, the concept of </w:t>
      </w:r>
      <w:r>
        <w:rPr>
          <w:rFonts w:cs="Times New Roman"/>
        </w:rPr>
        <w:lastRenderedPageBreak/>
        <w:t>PD</w:t>
      </w:r>
      <w:r w:rsidRPr="008614C4">
        <w:rPr>
          <w:rFonts w:cs="Times New Roman"/>
        </w:rPr>
        <w:t xml:space="preserve"> has changed considerably in the last few years</w:t>
      </w:r>
      <w:r>
        <w:rPr>
          <w:rFonts w:cs="Times New Roman"/>
        </w:rPr>
        <w:t>,</w:t>
      </w:r>
      <w:r w:rsidRPr="008614C4">
        <w:rPr>
          <w:rFonts w:cs="Times New Roman"/>
        </w:rPr>
        <w:t xml:space="preserve"> now prompting a revision of </w:t>
      </w:r>
      <w:r>
        <w:rPr>
          <w:rFonts w:cs="Times New Roman"/>
        </w:rPr>
        <w:t>its</w:t>
      </w:r>
      <w:r w:rsidRPr="008614C4">
        <w:rPr>
          <w:rFonts w:cs="Times New Roman"/>
        </w:rPr>
        <w:t xml:space="preserve"> diagnostic crit</w:t>
      </w:r>
      <w:r>
        <w:rPr>
          <w:rFonts w:cs="Times New Roman"/>
        </w:rPr>
        <w:t>eria to include non-</w:t>
      </w:r>
      <w:r w:rsidRPr="008614C4">
        <w:rPr>
          <w:rFonts w:cs="Times New Roman"/>
        </w:rPr>
        <w:t>motor s</w:t>
      </w:r>
      <w:r>
        <w:rPr>
          <w:rFonts w:cs="Times New Roman"/>
        </w:rPr>
        <w:t xml:space="preserve">ymptoms (NMS) </w:t>
      </w:r>
      <w:r w:rsidR="00783A2C">
        <w:rPr>
          <w:rFonts w:cs="Times New Roman"/>
        </w:rPr>
        <w:t xml:space="preserve">in the core parameters </w:t>
      </w:r>
      <w:r>
        <w:rPr>
          <w:rFonts w:cs="Times New Roman"/>
        </w:rPr>
        <w:t>(</w:t>
      </w:r>
      <w:proofErr w:type="spellStart"/>
      <w:r w:rsidR="00D75601">
        <w:rPr>
          <w:rFonts w:cs="Times New Roman"/>
        </w:rPr>
        <w:t>Postuma</w:t>
      </w:r>
      <w:proofErr w:type="spellEnd"/>
      <w:r w:rsidR="00D75601">
        <w:rPr>
          <w:rFonts w:cs="Times New Roman"/>
        </w:rPr>
        <w:t xml:space="preserve"> </w:t>
      </w:r>
      <w:r w:rsidR="00D75601">
        <w:rPr>
          <w:rFonts w:cs="Times New Roman"/>
          <w:i/>
        </w:rPr>
        <w:t>et al.</w:t>
      </w:r>
      <w:r w:rsidR="00D75601">
        <w:rPr>
          <w:rFonts w:cs="Times New Roman"/>
        </w:rPr>
        <w:t xml:space="preserve">, 2015; </w:t>
      </w:r>
      <w:proofErr w:type="spellStart"/>
      <w:r w:rsidR="00D75601">
        <w:rPr>
          <w:rFonts w:cs="Times New Roman"/>
        </w:rPr>
        <w:t>Marras</w:t>
      </w:r>
      <w:proofErr w:type="spellEnd"/>
      <w:r w:rsidR="00D75601">
        <w:rPr>
          <w:rFonts w:cs="Times New Roman"/>
        </w:rPr>
        <w:t xml:space="preserve"> and </w:t>
      </w:r>
      <w:proofErr w:type="spellStart"/>
      <w:r w:rsidR="00D75601">
        <w:rPr>
          <w:rFonts w:cs="Times New Roman"/>
        </w:rPr>
        <w:t>Chaudhuri</w:t>
      </w:r>
      <w:proofErr w:type="spellEnd"/>
      <w:r w:rsidR="00D75601">
        <w:rPr>
          <w:rFonts w:cs="Times New Roman"/>
        </w:rPr>
        <w:t>, 2016</w:t>
      </w:r>
      <w:r>
        <w:rPr>
          <w:rFonts w:cs="Times New Roman"/>
        </w:rPr>
        <w:t xml:space="preserve">). </w:t>
      </w:r>
      <w:r w:rsidRPr="00F569EC">
        <w:rPr>
          <w:rFonts w:cs="Times New Roman"/>
        </w:rPr>
        <w:t xml:space="preserve">There has been growing recognition that NMS </w:t>
      </w:r>
      <w:r w:rsidR="00E6243F">
        <w:rPr>
          <w:rFonts w:cs="Times New Roman"/>
        </w:rPr>
        <w:t xml:space="preserve">in PD </w:t>
      </w:r>
      <w:r w:rsidR="00E70E1A">
        <w:rPr>
          <w:rFonts w:cs="Times New Roman"/>
        </w:rPr>
        <w:t xml:space="preserve">are caused by </w:t>
      </w:r>
      <w:r w:rsidRPr="00F569EC">
        <w:rPr>
          <w:rFonts w:cs="Times New Roman"/>
        </w:rPr>
        <w:t>neurotransmitter pathway dysfunction</w:t>
      </w:r>
      <w:r w:rsidR="00A85135">
        <w:rPr>
          <w:rFonts w:cs="Times New Roman"/>
        </w:rPr>
        <w:t>s</w:t>
      </w:r>
      <w:r w:rsidRPr="00F569EC">
        <w:rPr>
          <w:rFonts w:cs="Times New Roman"/>
        </w:rPr>
        <w:t xml:space="preserve"> which </w:t>
      </w:r>
      <w:r w:rsidR="00A85135">
        <w:rPr>
          <w:rFonts w:cs="Times New Roman"/>
        </w:rPr>
        <w:t>involve</w:t>
      </w:r>
      <w:r w:rsidRPr="00F569EC">
        <w:rPr>
          <w:rFonts w:cs="Times New Roman"/>
        </w:rPr>
        <w:t xml:space="preserve"> </w:t>
      </w:r>
      <w:r>
        <w:rPr>
          <w:rFonts w:cs="Times New Roman"/>
        </w:rPr>
        <w:t>both the central and peripheral</w:t>
      </w:r>
      <w:r w:rsidRPr="00F569EC">
        <w:rPr>
          <w:rFonts w:cs="Times New Roman"/>
        </w:rPr>
        <w:t xml:space="preserve"> nervous system</w:t>
      </w:r>
      <w:r w:rsidR="00445FC3">
        <w:rPr>
          <w:rFonts w:cs="Times New Roman"/>
        </w:rPr>
        <w:t>s</w:t>
      </w:r>
      <w:r>
        <w:rPr>
          <w:rFonts w:cs="Times New Roman"/>
        </w:rPr>
        <w:t xml:space="preserve"> (</w:t>
      </w:r>
      <w:proofErr w:type="spellStart"/>
      <w:r w:rsidR="00D75601">
        <w:rPr>
          <w:rFonts w:cs="Times New Roman"/>
        </w:rPr>
        <w:t>Jellinger</w:t>
      </w:r>
      <w:proofErr w:type="spellEnd"/>
      <w:r w:rsidR="00D75601">
        <w:rPr>
          <w:rFonts w:cs="Times New Roman"/>
        </w:rPr>
        <w:t xml:space="preserve">, 2012; </w:t>
      </w:r>
      <w:proofErr w:type="spellStart"/>
      <w:r w:rsidRPr="00E50FFA">
        <w:rPr>
          <w:rFonts w:cs="Times New Roman"/>
        </w:rPr>
        <w:t>Gjerløff</w:t>
      </w:r>
      <w:proofErr w:type="spellEnd"/>
      <w:r>
        <w:rPr>
          <w:rFonts w:cs="Times New Roman"/>
        </w:rPr>
        <w:t xml:space="preserve"> </w:t>
      </w:r>
      <w:r>
        <w:rPr>
          <w:rFonts w:cs="Times New Roman"/>
          <w:i/>
        </w:rPr>
        <w:t>et al.</w:t>
      </w:r>
      <w:r>
        <w:rPr>
          <w:rFonts w:cs="Times New Roman"/>
        </w:rPr>
        <w:t>, 2015). The significant clinical heterogeneity of NMS in PD suggests the existence of specific non-motor subtypes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p>
    <w:p w14:paraId="397EFE9F" w14:textId="562FCA50" w:rsidR="0052412B" w:rsidRDefault="0052412B" w:rsidP="0052412B">
      <w:pPr>
        <w:suppressAutoHyphens/>
        <w:rPr>
          <w:rFonts w:cs="Times New Roman"/>
        </w:rPr>
      </w:pPr>
      <w:r>
        <w:rPr>
          <w:rFonts w:cs="Times New Roman"/>
        </w:rPr>
        <w:t>Previous c</w:t>
      </w:r>
      <w:r w:rsidRPr="008614C4">
        <w:rPr>
          <w:rFonts w:cs="Times New Roman"/>
        </w:rPr>
        <w:t xml:space="preserve">luster </w:t>
      </w:r>
      <w:r>
        <w:rPr>
          <w:rFonts w:cs="Times New Roman"/>
        </w:rPr>
        <w:t xml:space="preserve">analyses have already identified motor- and non-motor-based clusters </w:t>
      </w:r>
      <w:r w:rsidRPr="008614C4">
        <w:rPr>
          <w:rFonts w:cs="Times New Roman"/>
        </w:rPr>
        <w:t xml:space="preserve">in </w:t>
      </w:r>
      <w:r>
        <w:rPr>
          <w:rFonts w:cs="Times New Roman"/>
        </w:rPr>
        <w:t>PD patients (e.g.</w:t>
      </w:r>
      <w:r w:rsidR="00E65958">
        <w:rPr>
          <w:rFonts w:cs="Times New Roman"/>
        </w:rPr>
        <w:t xml:space="preserve"> </w:t>
      </w:r>
      <w:r w:rsidR="00D75601">
        <w:rPr>
          <w:rFonts w:cs="Times New Roman"/>
        </w:rPr>
        <w:t xml:space="preserve">van </w:t>
      </w:r>
      <w:proofErr w:type="spellStart"/>
      <w:r w:rsidR="00D75601">
        <w:rPr>
          <w:rFonts w:cs="Times New Roman"/>
        </w:rPr>
        <w:t>Rooden</w:t>
      </w:r>
      <w:proofErr w:type="spellEnd"/>
      <w:r w:rsidR="00D75601">
        <w:rPr>
          <w:rFonts w:cs="Times New Roman"/>
        </w:rPr>
        <w:t xml:space="preserve"> </w:t>
      </w:r>
      <w:r w:rsidR="00D75601">
        <w:rPr>
          <w:rFonts w:cs="Times New Roman"/>
          <w:i/>
        </w:rPr>
        <w:t>et al.</w:t>
      </w:r>
      <w:r w:rsidR="00D75601">
        <w:rPr>
          <w:rFonts w:cs="Times New Roman"/>
        </w:rPr>
        <w:t xml:space="preserve">, 2011; </w:t>
      </w:r>
      <w:proofErr w:type="spellStart"/>
      <w:r w:rsidR="00E65958">
        <w:rPr>
          <w:rFonts w:cs="Times New Roman"/>
        </w:rPr>
        <w:t>Erro</w:t>
      </w:r>
      <w:proofErr w:type="spellEnd"/>
      <w:r w:rsidR="00E65958">
        <w:rPr>
          <w:rFonts w:cs="Times New Roman"/>
        </w:rPr>
        <w:t xml:space="preserve"> </w:t>
      </w:r>
      <w:r w:rsidR="00E65958">
        <w:rPr>
          <w:rFonts w:cs="Times New Roman"/>
          <w:i/>
        </w:rPr>
        <w:t>et al.</w:t>
      </w:r>
      <w:r w:rsidR="00E65958">
        <w:rPr>
          <w:rFonts w:cs="Times New Roman"/>
        </w:rPr>
        <w:t xml:space="preserve">, 2013; Ma </w:t>
      </w:r>
      <w:r w:rsidR="00E65958">
        <w:rPr>
          <w:rFonts w:cs="Times New Roman"/>
          <w:i/>
        </w:rPr>
        <w:t>et al.</w:t>
      </w:r>
      <w:r w:rsidR="00E65958">
        <w:rPr>
          <w:rFonts w:cs="Times New Roman"/>
        </w:rPr>
        <w:t>, 2015; Pont-</w:t>
      </w:r>
      <w:proofErr w:type="spellStart"/>
      <w:r w:rsidR="00E65958">
        <w:rPr>
          <w:rFonts w:cs="Times New Roman"/>
        </w:rPr>
        <w:t>Sunyer</w:t>
      </w:r>
      <w:proofErr w:type="spellEnd"/>
      <w:r w:rsidR="00E65958">
        <w:rPr>
          <w:rFonts w:cs="Times New Roman"/>
        </w:rPr>
        <w:t xml:space="preserve"> </w:t>
      </w:r>
      <w:r w:rsidR="00E65958">
        <w:rPr>
          <w:rFonts w:cs="Times New Roman"/>
          <w:i/>
        </w:rPr>
        <w:t>et al.</w:t>
      </w:r>
      <w:r w:rsidR="00E65958">
        <w:rPr>
          <w:rFonts w:cs="Times New Roman"/>
        </w:rPr>
        <w:t>, 2015</w:t>
      </w:r>
      <w:r>
        <w:rPr>
          <w:rFonts w:cs="Times New Roman"/>
        </w:rPr>
        <w:t xml:space="preserve">). Recently, it has been argued that the recent concept of non-motor </w:t>
      </w:r>
      <w:proofErr w:type="spellStart"/>
      <w:r>
        <w:rPr>
          <w:rFonts w:cs="Times New Roman"/>
        </w:rPr>
        <w:t>endophenotypes</w:t>
      </w:r>
      <w:proofErr w:type="spellEnd"/>
      <w:r>
        <w:rPr>
          <w:rFonts w:cs="Times New Roman"/>
        </w:rPr>
        <w:t xml:space="preserve"> of PD provides a stronger basis for subtyping, since these relate to the central pathophysiology of specific neurotransmitter systems and are therefore likely to remain stable over time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As such, </w:t>
      </w:r>
      <w:r w:rsidRPr="008614C4">
        <w:rPr>
          <w:rFonts w:cs="Times New Roman"/>
        </w:rPr>
        <w:t xml:space="preserve">several studies have explored </w:t>
      </w:r>
      <w:r>
        <w:rPr>
          <w:rFonts w:cs="Times New Roman"/>
        </w:rPr>
        <w:t>PD</w:t>
      </w:r>
      <w:r w:rsidRPr="008614C4">
        <w:rPr>
          <w:rFonts w:cs="Times New Roman"/>
        </w:rPr>
        <w:t xml:space="preserve"> subtypes</w:t>
      </w:r>
      <w:r>
        <w:rPr>
          <w:rFonts w:cs="Times New Roman"/>
        </w:rPr>
        <w:t xml:space="preserve"> while</w:t>
      </w:r>
      <w:r w:rsidRPr="008614C4">
        <w:rPr>
          <w:rFonts w:cs="Times New Roman"/>
        </w:rPr>
        <w:t xml:space="preserve"> considering motor subtypes and their association with non-motor </w:t>
      </w:r>
      <w:r>
        <w:rPr>
          <w:rFonts w:cs="Times New Roman"/>
        </w:rPr>
        <w:t>aspects</w:t>
      </w:r>
      <w:r w:rsidRPr="008614C4">
        <w:rPr>
          <w:rFonts w:cs="Times New Roman"/>
        </w:rPr>
        <w:t xml:space="preserve"> of the disease such as psychopathology and cognition</w:t>
      </w:r>
      <w:r>
        <w:rPr>
          <w:rFonts w:cs="Times New Roman"/>
        </w:rPr>
        <w:t xml:space="preserve"> (</w:t>
      </w:r>
      <w:r w:rsidR="00D75601">
        <w:rPr>
          <w:rFonts w:cs="Times New Roman"/>
        </w:rPr>
        <w:t xml:space="preserve">Graham </w:t>
      </w:r>
      <w:r w:rsidR="00D218E9">
        <w:rPr>
          <w:rFonts w:cs="Times New Roman"/>
        </w:rPr>
        <w:t xml:space="preserve">and </w:t>
      </w:r>
      <w:proofErr w:type="spellStart"/>
      <w:r w:rsidR="00D218E9">
        <w:rPr>
          <w:rFonts w:cs="Times New Roman"/>
        </w:rPr>
        <w:t>S</w:t>
      </w:r>
      <w:r w:rsidR="00C25D27">
        <w:rPr>
          <w:rFonts w:cs="Times New Roman"/>
        </w:rPr>
        <w:t>agar</w:t>
      </w:r>
      <w:proofErr w:type="spellEnd"/>
      <w:r w:rsidR="00D75601">
        <w:rPr>
          <w:rFonts w:cs="Times New Roman"/>
        </w:rPr>
        <w:t xml:space="preserve">, 1999; </w:t>
      </w:r>
      <w:proofErr w:type="spellStart"/>
      <w:r w:rsidR="00E42134">
        <w:rPr>
          <w:rFonts w:cs="Times New Roman"/>
        </w:rPr>
        <w:t>Reijnders</w:t>
      </w:r>
      <w:proofErr w:type="spellEnd"/>
      <w:r w:rsidR="00E42134">
        <w:rPr>
          <w:rFonts w:cs="Times New Roman"/>
        </w:rPr>
        <w:t xml:space="preserve"> </w:t>
      </w:r>
      <w:r w:rsidR="00E42134">
        <w:rPr>
          <w:rFonts w:cs="Times New Roman"/>
          <w:i/>
        </w:rPr>
        <w:t>et al.</w:t>
      </w:r>
      <w:r w:rsidR="00E42134">
        <w:rPr>
          <w:rFonts w:cs="Times New Roman"/>
        </w:rPr>
        <w:t xml:space="preserve">, 2009; </w:t>
      </w:r>
      <w:proofErr w:type="spellStart"/>
      <w:r w:rsidR="00E42134">
        <w:rPr>
          <w:rFonts w:cs="Times New Roman"/>
        </w:rPr>
        <w:t>Selikhova</w:t>
      </w:r>
      <w:proofErr w:type="spellEnd"/>
      <w:r w:rsidR="00E42134">
        <w:rPr>
          <w:rFonts w:cs="Times New Roman"/>
        </w:rPr>
        <w:t xml:space="preserve"> </w:t>
      </w:r>
      <w:r w:rsidR="00E42134">
        <w:rPr>
          <w:rFonts w:cs="Times New Roman"/>
          <w:i/>
        </w:rPr>
        <w:t>et al.</w:t>
      </w:r>
      <w:r w:rsidR="00E42134">
        <w:rPr>
          <w:rFonts w:cs="Times New Roman"/>
        </w:rPr>
        <w:t xml:space="preserve">, 2009; </w:t>
      </w:r>
      <w:r w:rsidR="00E65958">
        <w:rPr>
          <w:rFonts w:cs="Times New Roman"/>
        </w:rPr>
        <w:t xml:space="preserve">Burn </w:t>
      </w:r>
      <w:r w:rsidR="00E65958">
        <w:rPr>
          <w:rFonts w:cs="Times New Roman"/>
          <w:i/>
        </w:rPr>
        <w:t>et al.</w:t>
      </w:r>
      <w:r w:rsidR="00E65958">
        <w:rPr>
          <w:rFonts w:cs="Times New Roman"/>
        </w:rPr>
        <w:t xml:space="preserve">, 2012; </w:t>
      </w:r>
      <w:proofErr w:type="spellStart"/>
      <w:r w:rsidR="006C4E8F">
        <w:rPr>
          <w:rFonts w:cs="Times New Roman"/>
        </w:rPr>
        <w:t>Flensborg</w:t>
      </w:r>
      <w:proofErr w:type="spellEnd"/>
      <w:r w:rsidR="006C4E8F">
        <w:rPr>
          <w:rFonts w:cs="Times New Roman"/>
        </w:rPr>
        <w:t xml:space="preserve"> </w:t>
      </w:r>
      <w:proofErr w:type="spellStart"/>
      <w:r w:rsidR="006C4E8F">
        <w:rPr>
          <w:rFonts w:cs="Times New Roman"/>
        </w:rPr>
        <w:t>Damholdt</w:t>
      </w:r>
      <w:proofErr w:type="spellEnd"/>
      <w:r w:rsidR="006C4E8F">
        <w:rPr>
          <w:rFonts w:cs="Times New Roman"/>
        </w:rPr>
        <w:t xml:space="preserve"> </w:t>
      </w:r>
      <w:r w:rsidR="006C4E8F">
        <w:rPr>
          <w:rFonts w:cs="Times New Roman"/>
          <w:i/>
        </w:rPr>
        <w:t>et al.</w:t>
      </w:r>
      <w:r w:rsidR="00E42134">
        <w:rPr>
          <w:rFonts w:cs="Times New Roman"/>
        </w:rPr>
        <w:t>, 2012</w:t>
      </w:r>
      <w:r>
        <w:rPr>
          <w:rFonts w:cs="Times New Roman"/>
        </w:rPr>
        <w:t xml:space="preserve">), </w:t>
      </w:r>
      <w:r w:rsidRPr="008614C4">
        <w:rPr>
          <w:rFonts w:cs="Times New Roman"/>
        </w:rPr>
        <w:t>REM sleep behavior disorder</w:t>
      </w:r>
      <w:r>
        <w:rPr>
          <w:rFonts w:cs="Times New Roman"/>
        </w:rPr>
        <w:t xml:space="preserve"> (</w:t>
      </w:r>
      <w:proofErr w:type="spellStart"/>
      <w:r>
        <w:rPr>
          <w:rFonts w:cs="Times New Roman"/>
        </w:rPr>
        <w:t>Romenets</w:t>
      </w:r>
      <w:proofErr w:type="spellEnd"/>
      <w:r>
        <w:rPr>
          <w:rFonts w:cs="Times New Roman"/>
        </w:rPr>
        <w:t xml:space="preserve"> </w:t>
      </w:r>
      <w:r>
        <w:rPr>
          <w:rFonts w:cs="Times New Roman"/>
          <w:i/>
        </w:rPr>
        <w:t>et al.</w:t>
      </w:r>
      <w:r>
        <w:rPr>
          <w:rFonts w:cs="Times New Roman"/>
        </w:rPr>
        <w:t>, 2012),</w:t>
      </w:r>
      <w:r w:rsidRPr="008614C4">
        <w:rPr>
          <w:rFonts w:cs="Times New Roman"/>
        </w:rPr>
        <w:t xml:space="preserve"> and</w:t>
      </w:r>
      <w:r>
        <w:rPr>
          <w:rFonts w:cs="Times New Roman"/>
        </w:rPr>
        <w:t xml:space="preserve"> daily</w:t>
      </w:r>
      <w:r w:rsidRPr="008614C4">
        <w:rPr>
          <w:rFonts w:cs="Times New Roman"/>
        </w:rPr>
        <w:t xml:space="preserve"> visual activities</w:t>
      </w:r>
      <w:r>
        <w:rPr>
          <w:rFonts w:cs="Times New Roman"/>
        </w:rPr>
        <w:t xml:space="preserve"> (</w:t>
      </w:r>
      <w:proofErr w:type="spellStart"/>
      <w:r>
        <w:rPr>
          <w:rFonts w:cs="Times New Roman"/>
        </w:rPr>
        <w:t>Seichepine</w:t>
      </w:r>
      <w:proofErr w:type="spellEnd"/>
      <w:r>
        <w:rPr>
          <w:rFonts w:cs="Times New Roman"/>
        </w:rPr>
        <w:t xml:space="preserve"> </w:t>
      </w:r>
      <w:r>
        <w:rPr>
          <w:rFonts w:cs="Times New Roman"/>
          <w:i/>
        </w:rPr>
        <w:t>et al.</w:t>
      </w:r>
      <w:r>
        <w:rPr>
          <w:rFonts w:cs="Times New Roman"/>
        </w:rPr>
        <w:t>, 2011). To our knowledge, however, no studies have used cluster analysis techniques to examine subtypes present in NMS only.</w:t>
      </w:r>
    </w:p>
    <w:p w14:paraId="57FAF759" w14:textId="518D31C5" w:rsidR="0052412B" w:rsidRPr="008614C4" w:rsidRDefault="00F0077C" w:rsidP="0052412B">
      <w:pPr>
        <w:suppressAutoHyphens/>
        <w:rPr>
          <w:rFonts w:cs="Times New Roman"/>
        </w:rPr>
      </w:pPr>
      <w:r>
        <w:rPr>
          <w:rFonts w:cs="Times New Roman"/>
        </w:rPr>
        <w:t>In this study, we used</w:t>
      </w:r>
      <w:r w:rsidR="0052412B">
        <w:rPr>
          <w:rFonts w:cs="Times New Roman"/>
        </w:rPr>
        <w:t xml:space="preserve"> cluster analysis techniques to search for PD</w:t>
      </w:r>
      <w:r w:rsidR="0052412B" w:rsidRPr="008614C4">
        <w:rPr>
          <w:rFonts w:cs="Times New Roman"/>
        </w:rPr>
        <w:t xml:space="preserve"> subtypes</w:t>
      </w:r>
      <w:r w:rsidR="0052412B">
        <w:rPr>
          <w:rFonts w:cs="Times New Roman"/>
        </w:rPr>
        <w:t xml:space="preserve"> from a large, multi-centre, international, and well-characterized cohort </w:t>
      </w:r>
      <w:r w:rsidR="0052412B" w:rsidRPr="008614C4">
        <w:rPr>
          <w:rFonts w:cs="Times New Roman"/>
        </w:rPr>
        <w:t>of patients</w:t>
      </w:r>
      <w:r w:rsidR="0052412B">
        <w:rPr>
          <w:rFonts w:cs="Times New Roman"/>
        </w:rPr>
        <w:t xml:space="preserve"> across all stages,</w:t>
      </w:r>
      <w:r w:rsidR="0052412B" w:rsidRPr="008614C4">
        <w:rPr>
          <w:rFonts w:cs="Times New Roman"/>
        </w:rPr>
        <w:t xml:space="preserve"> using </w:t>
      </w:r>
      <w:r w:rsidR="0052412B">
        <w:rPr>
          <w:rFonts w:cs="Times New Roman"/>
        </w:rPr>
        <w:t xml:space="preserve">a </w:t>
      </w:r>
      <w:r w:rsidR="0052412B" w:rsidRPr="008614C4">
        <w:rPr>
          <w:rFonts w:cs="Times New Roman"/>
        </w:rPr>
        <w:t xml:space="preserve">combination of motor cardinal features (bradykinesia, rigidity, tremor, axial signs) and </w:t>
      </w:r>
      <w:r w:rsidR="0052412B">
        <w:rPr>
          <w:rFonts w:cs="Times New Roman"/>
        </w:rPr>
        <w:t xml:space="preserve">comprehensive </w:t>
      </w:r>
      <w:r w:rsidR="0052412B" w:rsidRPr="008614C4">
        <w:rPr>
          <w:rFonts w:cs="Times New Roman"/>
        </w:rPr>
        <w:t>NMS assessed us</w:t>
      </w:r>
      <w:r w:rsidR="0052412B">
        <w:rPr>
          <w:rFonts w:cs="Times New Roman"/>
        </w:rPr>
        <w:t xml:space="preserve">ing specific validated rater-based scales. We believe this is the largest study of its size with these characteristics, and the first to focus on exclusively NMS-based </w:t>
      </w:r>
      <w:proofErr w:type="spellStart"/>
      <w:r w:rsidR="0052412B">
        <w:rPr>
          <w:rFonts w:cs="Times New Roman"/>
        </w:rPr>
        <w:t>phenotyping</w:t>
      </w:r>
      <w:proofErr w:type="spellEnd"/>
      <w:r w:rsidR="0052412B">
        <w:rPr>
          <w:rFonts w:cs="Times New Roman"/>
        </w:rPr>
        <w:t>.</w:t>
      </w:r>
    </w:p>
    <w:p w14:paraId="372B68F3" w14:textId="1846D533" w:rsidR="001258F0" w:rsidRPr="008614C4" w:rsidRDefault="00CF076D" w:rsidP="001258F0">
      <w:pPr>
        <w:pStyle w:val="Heading1"/>
        <w:tabs>
          <w:tab w:val="left" w:pos="3315"/>
        </w:tabs>
        <w:suppressAutoHyphens/>
        <w:jc w:val="both"/>
      </w:pPr>
      <w:r>
        <w:t>Materials and m</w:t>
      </w:r>
      <w:r w:rsidR="001258F0" w:rsidRPr="008614C4">
        <w:t>ethods</w:t>
      </w:r>
    </w:p>
    <w:p w14:paraId="43FC945C" w14:textId="2CFF886A" w:rsidR="001258F0" w:rsidRDefault="001258F0" w:rsidP="001258F0">
      <w:pPr>
        <w:pStyle w:val="Heading2"/>
      </w:pPr>
      <w:r>
        <w:t>Design</w:t>
      </w:r>
    </w:p>
    <w:p w14:paraId="2BEF6258" w14:textId="466E79B8" w:rsidR="001258F0" w:rsidRDefault="001258F0" w:rsidP="001258F0">
      <w:pPr>
        <w:suppressAutoHyphens/>
      </w:pPr>
      <w:r>
        <w:rPr>
          <w:rFonts w:cs="Times New Roman"/>
        </w:rPr>
        <w:t>Data from two independent international studies were used</w:t>
      </w:r>
      <w:r w:rsidR="000323EF">
        <w:rPr>
          <w:rFonts w:cs="Times New Roman"/>
        </w:rPr>
        <w:t xml:space="preserve"> in the analysis</w:t>
      </w:r>
      <w:r>
        <w:rPr>
          <w:rFonts w:cs="Times New Roman"/>
        </w:rPr>
        <w:t>: t</w:t>
      </w:r>
      <w:r w:rsidRPr="008614C4">
        <w:rPr>
          <w:rFonts w:cs="Times New Roman"/>
        </w:rPr>
        <w:t>he validation study of the Non-Motor Symptoms Scale (NMSS) (</w:t>
      </w:r>
      <m:oMath>
        <m:r>
          <w:rPr>
            <w:rFonts w:ascii="Cambria Math" w:hAnsi="Cambria Math" w:cs="Times New Roman"/>
          </w:rPr>
          <m:t>n=411</m:t>
        </m:r>
      </m:oMath>
      <w:r w:rsidRPr="008614C4">
        <w:rPr>
          <w:rFonts w:cs="Times New Roman"/>
        </w:rPr>
        <w:t>)</w:t>
      </w:r>
      <w:r>
        <w:rPr>
          <w:rFonts w:cs="Times New Roman"/>
        </w:rPr>
        <w:t xml:space="preserve"> (Martinez-Martin </w:t>
      </w:r>
      <w:r>
        <w:rPr>
          <w:rFonts w:cs="Times New Roman"/>
          <w:i/>
        </w:rPr>
        <w:t>et al.</w:t>
      </w:r>
      <w:r>
        <w:rPr>
          <w:rFonts w:cs="Times New Roman"/>
        </w:rPr>
        <w:t>, 2009a)</w:t>
      </w:r>
      <w:r w:rsidRPr="008614C4">
        <w:rPr>
          <w:rFonts w:cs="Times New Roman"/>
        </w:rPr>
        <w:t xml:space="preserve"> and baseline data fr</w:t>
      </w:r>
      <w:r>
        <w:rPr>
          <w:rFonts w:cs="Times New Roman"/>
        </w:rPr>
        <w:t>om the global Non-Motor</w:t>
      </w:r>
      <w:r w:rsidRPr="008614C4">
        <w:rPr>
          <w:rFonts w:cs="Times New Roman"/>
        </w:rPr>
        <w:t xml:space="preserve"> International Longitudinal Study (NILS) (</w:t>
      </w:r>
      <m:oMath>
        <m:r>
          <w:rPr>
            <w:rFonts w:ascii="Cambria Math" w:hAnsi="Cambria Math" w:cs="Times New Roman"/>
          </w:rPr>
          <m:t>n=540</m:t>
        </m:r>
      </m:oMath>
      <w:r w:rsidRPr="008614C4">
        <w:rPr>
          <w:rFonts w:cs="Times New Roman"/>
        </w:rPr>
        <w:t>)</w:t>
      </w:r>
      <w:r>
        <w:rPr>
          <w:rFonts w:cs="Times New Roman"/>
        </w:rPr>
        <w:t xml:space="preserve"> (Ray </w:t>
      </w:r>
      <w:proofErr w:type="spellStart"/>
      <w:r>
        <w:rPr>
          <w:rFonts w:cs="Times New Roman"/>
        </w:rPr>
        <w:t>Chaudhuri</w:t>
      </w:r>
      <w:proofErr w:type="spellEnd"/>
      <w:r>
        <w:rPr>
          <w:rFonts w:cs="Times New Roman"/>
        </w:rPr>
        <w:t xml:space="preserve"> </w:t>
      </w:r>
      <w:r>
        <w:rPr>
          <w:rFonts w:cs="Times New Roman"/>
          <w:i/>
        </w:rPr>
        <w:t>et al.</w:t>
      </w:r>
      <w:r>
        <w:rPr>
          <w:rFonts w:cs="Times New Roman"/>
        </w:rPr>
        <w:t>, 2013).</w:t>
      </w:r>
      <w:r w:rsidRPr="00B528D5">
        <w:rPr>
          <w:rFonts w:cs="Times New Roman"/>
        </w:rPr>
        <w:t xml:space="preserve"> </w:t>
      </w:r>
      <w:r>
        <w:rPr>
          <w:rFonts w:cs="Times New Roman"/>
        </w:rPr>
        <w:t xml:space="preserve">NILS has been adopted as a national study by the National Institute of Health Research in the UK (UKCRN No: </w:t>
      </w:r>
      <w:r>
        <w:t>10084) and is a 5-year follow-up study addressing the range, nature, and natural history of NMS in PD across all motor stage</w:t>
      </w:r>
      <w:r w:rsidR="00755896">
        <w:t>s. All data in</w:t>
      </w:r>
      <w:r w:rsidR="00FB5BDD">
        <w:t xml:space="preserve"> NMSS and</w:t>
      </w:r>
      <w:r w:rsidR="00755896">
        <w:t xml:space="preserve"> NILS </w:t>
      </w:r>
      <w:r w:rsidR="00FF118D">
        <w:t>have been</w:t>
      </w:r>
      <w:r w:rsidR="00755896">
        <w:t xml:space="preserve"> anonymiz</w:t>
      </w:r>
      <w:r>
        <w:t>ed and entered into a secure database at the</w:t>
      </w:r>
      <w:r w:rsidRPr="005A2D6A">
        <w:t xml:space="preserve"> National Center of Epidemiology</w:t>
      </w:r>
      <w:r>
        <w:t xml:space="preserve">, </w:t>
      </w:r>
      <w:r w:rsidR="00A67A7D">
        <w:t>Carlos III Institute of Health, Madrid, Spain</w:t>
      </w:r>
      <w:r>
        <w:t>.</w:t>
      </w:r>
    </w:p>
    <w:p w14:paraId="0EF54255" w14:textId="3653F853" w:rsidR="001258F0" w:rsidRDefault="00D94016" w:rsidP="00D94016">
      <w:pPr>
        <w:pStyle w:val="Heading2"/>
      </w:pPr>
      <w:r>
        <w:t>Patients</w:t>
      </w:r>
    </w:p>
    <w:p w14:paraId="4A0B000A" w14:textId="502771D4" w:rsidR="00D94016" w:rsidRDefault="00D94016" w:rsidP="00D94016">
      <w:r w:rsidRPr="00921B7F">
        <w:t>PD patients diagnosed according to internationally re</w:t>
      </w:r>
      <w:r>
        <w:t>cognized cr</w:t>
      </w:r>
      <w:r w:rsidR="00800042">
        <w:t>iteria (Gibb and Lees, 1988; Lee</w:t>
      </w:r>
      <w:r>
        <w:t xml:space="preserve">s </w:t>
      </w:r>
      <w:r>
        <w:rPr>
          <w:i/>
        </w:rPr>
        <w:t>et al.</w:t>
      </w:r>
      <w:r>
        <w:t>, 2009)</w:t>
      </w:r>
      <w:del w:id="3" w:author="Jesse Mu" w:date="2017-08-31T22:50:00Z">
        <w:r w:rsidDel="003E3431">
          <w:delText xml:space="preserve"> </w:delText>
        </w:r>
      </w:del>
      <w:ins w:id="4" w:author="Jesse Mu" w:date="2017-08-31T22:50:00Z">
        <w:r w:rsidR="003E3431">
          <w:t xml:space="preserve"> were included</w:t>
        </w:r>
      </w:ins>
      <w:del w:id="5" w:author="Jesse Mu" w:date="2017-08-31T22:50:00Z">
        <w:r w:rsidRPr="00921B7F" w:rsidDel="003E3431">
          <w:delText>across all disease stages</w:delText>
        </w:r>
        <w:r w:rsidDel="003E3431">
          <w:delText xml:space="preserve"> </w:delText>
        </w:r>
        <w:r w:rsidRPr="00921B7F" w:rsidDel="003E3431">
          <w:delText>were included</w:delText>
        </w:r>
      </w:del>
      <w:ins w:id="6" w:author="Jesse Mu" w:date="2017-08-31T22:49:00Z">
        <w:r w:rsidR="00201096">
          <w:t xml:space="preserve">, and </w:t>
        </w:r>
        <w:r w:rsidR="003E3431">
          <w:t xml:space="preserve">represented a mixed cohort of drug-naïve and </w:t>
        </w:r>
      </w:ins>
      <w:ins w:id="7" w:author="Jesse Mu" w:date="2017-08-31T22:50:00Z">
        <w:r w:rsidR="003E3431">
          <w:t>treated PD across all disease stages.</w:t>
        </w:r>
      </w:ins>
      <w:del w:id="8" w:author="Jesse Mu" w:date="2017-08-31T22:49:00Z">
        <w:r w:rsidRPr="00921B7F" w:rsidDel="00201096">
          <w:delText>.</w:delText>
        </w:r>
      </w:del>
      <w:r w:rsidRPr="00921B7F">
        <w:t xml:space="preserve"> For the NMSS study, patients were older than 30 years, but for inclusion of NILS</w:t>
      </w:r>
      <w:r>
        <w:t xml:space="preserve"> </w:t>
      </w:r>
      <w:r w:rsidRPr="00921B7F">
        <w:t>patients there was no age limit. Exclusion criteria were: inability to read, understand, or answer</w:t>
      </w:r>
      <w:r>
        <w:t xml:space="preserve"> </w:t>
      </w:r>
      <w:r w:rsidRPr="00921B7F">
        <w:t xml:space="preserve">written questionnaires; comorbidity, </w:t>
      </w:r>
      <w:proofErr w:type="spellStart"/>
      <w:r w:rsidRPr="00921B7F">
        <w:t>sequelae</w:t>
      </w:r>
      <w:proofErr w:type="spellEnd"/>
      <w:r w:rsidRPr="00921B7F">
        <w:t>, or any disorder interfering with the assessment of</w:t>
      </w:r>
      <w:r>
        <w:t xml:space="preserve"> </w:t>
      </w:r>
      <w:r w:rsidRPr="00921B7F">
        <w:t>PD; and inability to give informed consent. Patient recruitment was carried out</w:t>
      </w:r>
      <w:r>
        <w:t xml:space="preserve"> </w:t>
      </w:r>
      <w:r w:rsidRPr="00921B7F">
        <w:t>across 15 countries in America, Asia, and Europe from 2007 to 2011.</w:t>
      </w:r>
    </w:p>
    <w:p w14:paraId="5258DE46" w14:textId="4AE10C2B" w:rsidR="00D94016" w:rsidRDefault="00D94016" w:rsidP="00D94016">
      <w:pPr>
        <w:pStyle w:val="Heading2"/>
      </w:pPr>
      <w:r>
        <w:t>Assessments</w:t>
      </w:r>
    </w:p>
    <w:p w14:paraId="307C12A2" w14:textId="77777777" w:rsidR="00D94016" w:rsidRPr="008614C4" w:rsidRDefault="00D94016" w:rsidP="00D94016">
      <w:pPr>
        <w:suppressAutoHyphens/>
        <w:rPr>
          <w:rFonts w:cs="Times New Roman"/>
        </w:rPr>
      </w:pPr>
      <w:r>
        <w:rPr>
          <w:rFonts w:cs="Times New Roman"/>
        </w:rPr>
        <w:lastRenderedPageBreak/>
        <w:t>For all patients, s</w:t>
      </w:r>
      <w:r w:rsidRPr="008614C4">
        <w:rPr>
          <w:rFonts w:cs="Times New Roman"/>
        </w:rPr>
        <w:t>ocio-demographic and historical data were recorded and the following assessments were applied:</w:t>
      </w:r>
    </w:p>
    <w:p w14:paraId="22E3A84C" w14:textId="54EFF009" w:rsidR="00D94016" w:rsidRPr="008614C4" w:rsidRDefault="00D94016" w:rsidP="00D94016">
      <w:pPr>
        <w:pStyle w:val="ListParagraph"/>
        <w:numPr>
          <w:ilvl w:val="0"/>
          <w:numId w:val="22"/>
        </w:numPr>
        <w:suppressAutoHyphens/>
        <w:spacing w:before="0" w:after="0"/>
      </w:pPr>
      <w:r w:rsidRPr="008614C4">
        <w:t>The Scales for Outcomes in Parkinson</w:t>
      </w:r>
      <w:r>
        <w:t xml:space="preserve">’s Disease-Motor (SCOPA-Motor), a </w:t>
      </w:r>
      <w:r w:rsidRPr="008614C4">
        <w:t>scale with three dimensions: A. Examination (10 items); B. A</w:t>
      </w:r>
      <w:r>
        <w:t>ctivities of daily living (</w:t>
      </w:r>
      <w:r w:rsidRPr="008614C4">
        <w:t xml:space="preserve">7 items); and C. Complications (4 items). Each item scores from 0 (normal) to 3 (severe), the total score </w:t>
      </w:r>
      <w:r w:rsidR="00085A43">
        <w:t>ranging</w:t>
      </w:r>
      <w:r w:rsidRPr="008614C4">
        <w:t xml:space="preserve"> from</w:t>
      </w:r>
      <w:r>
        <w:t xml:space="preserve"> 0 to 75. This scale was derived from the Unified Parkinson’s Disease Rating Scale and showed high correlation with the original scale (</w:t>
      </w:r>
      <m:oMath>
        <m:r>
          <w:rPr>
            <w:rFonts w:ascii="Cambria Math" w:hAnsi="Cambria Math"/>
          </w:rPr>
          <m:t>r</m:t>
        </m:r>
        <m:r>
          <w:rPr>
            <w:rFonts w:ascii="Cambria Math" w:hAnsi="Cambria Math" w:hint="eastAsia"/>
          </w:rPr>
          <m:t>&gt;</m:t>
        </m:r>
        <m:r>
          <w:rPr>
            <w:rFonts w:ascii="Cambria Math" w:hAnsi="Cambria Math"/>
          </w:rPr>
          <m:t>0.85</m:t>
        </m:r>
      </m:oMath>
      <w:r>
        <w:t xml:space="preserve">) and satisfactory clinimetric attributes in validation studies (Marinus </w:t>
      </w:r>
      <w:r>
        <w:rPr>
          <w:i/>
        </w:rPr>
        <w:t>et al.</w:t>
      </w:r>
      <w:r>
        <w:t xml:space="preserve">, 2004; Martinez-Martin </w:t>
      </w:r>
      <w:r>
        <w:rPr>
          <w:i/>
        </w:rPr>
        <w:t>et al.</w:t>
      </w:r>
      <w:r>
        <w:t>, 2005).</w:t>
      </w:r>
    </w:p>
    <w:p w14:paraId="12BC1E1D" w14:textId="28E6179C" w:rsidR="00D94016" w:rsidRPr="008614C4" w:rsidRDefault="00D94016" w:rsidP="00D94016">
      <w:pPr>
        <w:pStyle w:val="ListParagraph"/>
        <w:numPr>
          <w:ilvl w:val="0"/>
          <w:numId w:val="22"/>
        </w:numPr>
        <w:suppressAutoHyphens/>
        <w:spacing w:before="0" w:after="0"/>
      </w:pPr>
      <w:r w:rsidRPr="008614C4">
        <w:t>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total</w:t>
      </w:r>
      <w:r>
        <w:t xml:space="preserve"> NMSS</w:t>
      </w:r>
      <w:r w:rsidRPr="008614C4">
        <w:t xml:space="preserve"> score </w:t>
      </w:r>
      <w:r>
        <w:t>varies</w:t>
      </w:r>
      <w:r w:rsidRPr="008614C4">
        <w:t xml:space="preserve"> from 0 t</w:t>
      </w:r>
      <w:r>
        <w:t>o 360,</w:t>
      </w:r>
      <w:r w:rsidRPr="00AE29B7">
        <w:t xml:space="preserve"> </w:t>
      </w:r>
      <w:r w:rsidRPr="008614C4">
        <w:t xml:space="preserve">a </w:t>
      </w:r>
      <w:r>
        <w:t>value</w:t>
      </w:r>
      <w:r w:rsidRPr="008614C4">
        <w:t xml:space="preserve"> representing the </w:t>
      </w:r>
      <w:r>
        <w:t xml:space="preserve">total </w:t>
      </w:r>
      <w:r w:rsidRPr="008614C4">
        <w:t>non-m</w:t>
      </w:r>
      <w:r>
        <w:t>otor symptomatic burden (</w:t>
      </w:r>
      <w:proofErr w:type="spellStart"/>
      <w:r w:rsidR="00E65958">
        <w:t>Chaudhuri</w:t>
      </w:r>
      <w:proofErr w:type="spellEnd"/>
      <w:r w:rsidR="00E65958">
        <w:t xml:space="preserve"> </w:t>
      </w:r>
      <w:r w:rsidR="00E65958">
        <w:rPr>
          <w:i/>
        </w:rPr>
        <w:t>et al.</w:t>
      </w:r>
      <w:r w:rsidR="00E65958">
        <w:t xml:space="preserve">, 2007; </w:t>
      </w:r>
      <w:r>
        <w:t xml:space="preserve">Martinez-Martin </w:t>
      </w:r>
      <w:r>
        <w:rPr>
          <w:i/>
        </w:rPr>
        <w:t>et al</w:t>
      </w:r>
      <w:r>
        <w:t>., 2009a</w:t>
      </w:r>
      <w:r w:rsidR="00E65958">
        <w:t>).</w:t>
      </w:r>
    </w:p>
    <w:p w14:paraId="55DC0258" w14:textId="77777777" w:rsidR="00D94016" w:rsidRPr="008614C4" w:rsidRDefault="00D94016" w:rsidP="00D94016">
      <w:pPr>
        <w:pStyle w:val="ListParagraph"/>
        <w:numPr>
          <w:ilvl w:val="0"/>
          <w:numId w:val="22"/>
        </w:numPr>
        <w:suppressAutoHyphens/>
        <w:spacing w:before="0" w:after="0"/>
      </w:pPr>
      <w:r w:rsidRPr="008614C4">
        <w:t xml:space="preserve">The </w:t>
      </w:r>
      <w:proofErr w:type="spellStart"/>
      <w:r w:rsidRPr="008614C4">
        <w:t>Hoehn</w:t>
      </w:r>
      <w:proofErr w:type="spellEnd"/>
      <w:r w:rsidRPr="008614C4">
        <w:t xml:space="preserve"> and </w:t>
      </w:r>
      <w:proofErr w:type="spellStart"/>
      <w:r w:rsidRPr="008614C4">
        <w:t>Yahr</w:t>
      </w:r>
      <w:proofErr w:type="spellEnd"/>
      <w:r w:rsidRPr="008614C4">
        <w:t xml:space="preserve"> (HY)</w:t>
      </w:r>
      <w:r>
        <w:t xml:space="preserve"> scale (</w:t>
      </w:r>
      <w:proofErr w:type="spellStart"/>
      <w:r>
        <w:t>Hoehn</w:t>
      </w:r>
      <w:proofErr w:type="spellEnd"/>
      <w:r>
        <w:t xml:space="preserve"> and </w:t>
      </w:r>
      <w:proofErr w:type="spellStart"/>
      <w:r>
        <w:t>Yahr</w:t>
      </w:r>
      <w:proofErr w:type="spellEnd"/>
      <w:r>
        <w:t>, 1967).</w:t>
      </w:r>
    </w:p>
    <w:p w14:paraId="4CE6BCAD" w14:textId="22E26420" w:rsidR="00D94016" w:rsidRDefault="00D94016" w:rsidP="00D94016">
      <w:pPr>
        <w:pStyle w:val="ListParagraph"/>
        <w:numPr>
          <w:ilvl w:val="0"/>
          <w:numId w:val="22"/>
        </w:numPr>
        <w:suppressAutoHyphens/>
        <w:spacing w:before="0" w:after="0"/>
      </w:pPr>
      <w:r w:rsidRPr="008614C4">
        <w:t xml:space="preserve">The Clinical Impression of Severity Index for </w:t>
      </w:r>
      <w:r>
        <w:t>PD</w:t>
      </w:r>
      <w:r w:rsidRPr="008614C4">
        <w:t xml:space="preserve"> (CISI-PD), a global evaluation of motor si</w:t>
      </w:r>
      <w:r>
        <w:t xml:space="preserve">gns, disability, motor complications, </w:t>
      </w:r>
      <w:r w:rsidRPr="008614C4">
        <w:t xml:space="preserve">and cognitive </w:t>
      </w:r>
      <w:r>
        <w:t>status. Items are rated from 0 (</w:t>
      </w:r>
      <w:r w:rsidRPr="008614C4">
        <w:t>normal</w:t>
      </w:r>
      <w:r>
        <w:t>) to 6 (very severe),</w:t>
      </w:r>
      <w:r w:rsidRPr="008614C4">
        <w:t xml:space="preserve"> the total score </w:t>
      </w:r>
      <w:r>
        <w:t xml:space="preserve">ranging </w:t>
      </w:r>
      <w:r w:rsidRPr="008614C4">
        <w:t>from 0 to 24</w:t>
      </w:r>
      <w:r>
        <w:t xml:space="preserve"> (Martinez-Martin </w:t>
      </w:r>
      <w:r>
        <w:rPr>
          <w:i/>
        </w:rPr>
        <w:t>et al</w:t>
      </w:r>
      <w:r>
        <w:t>., 2006</w:t>
      </w:r>
      <w:r w:rsidR="00E65958">
        <w:t>, 2009b).</w:t>
      </w:r>
    </w:p>
    <w:p w14:paraId="3230FF40" w14:textId="35C868BE" w:rsidR="000C5E20" w:rsidRDefault="00CF076D" w:rsidP="000C5E20">
      <w:pPr>
        <w:pStyle w:val="Heading2"/>
      </w:pPr>
      <w:r>
        <w:t>Standard protocol approvals, registrations, and patient c</w:t>
      </w:r>
      <w:r w:rsidR="00311106">
        <w:t>onsent</w:t>
      </w:r>
    </w:p>
    <w:p w14:paraId="63539C21" w14:textId="35B84DE7" w:rsidR="000C5E20" w:rsidRDefault="000C5E20" w:rsidP="000C5E20">
      <w:pPr>
        <w:suppressAutoHyphens/>
        <w:rPr>
          <w:rFonts w:cs="Times New Roman"/>
        </w:rPr>
      </w:pPr>
      <w:r w:rsidRPr="008614C4">
        <w:rPr>
          <w:rFonts w:cs="Times New Roman"/>
        </w:rPr>
        <w:t xml:space="preserve">The NMSS validation study received ethical approval from </w:t>
      </w:r>
      <w:r>
        <w:rPr>
          <w:rFonts w:cs="Times New Roman"/>
        </w:rPr>
        <w:t xml:space="preserve">the </w:t>
      </w:r>
      <w:r w:rsidRPr="008614C4">
        <w:rPr>
          <w:rFonts w:cs="Times New Roman"/>
        </w:rPr>
        <w:t>Carlos III Institute of Health, Madrid, Spain and local research ethics committees</w:t>
      </w:r>
      <w:r>
        <w:rPr>
          <w:rFonts w:cs="Times New Roman"/>
        </w:rPr>
        <w:t xml:space="preserve"> (Martinez-Martin </w:t>
      </w:r>
      <w:r>
        <w:rPr>
          <w:rFonts w:cs="Times New Roman"/>
          <w:i/>
        </w:rPr>
        <w:t>et al.</w:t>
      </w:r>
      <w:r>
        <w:rPr>
          <w:rFonts w:cs="Times New Roman"/>
        </w:rPr>
        <w:t>, 2009a).</w:t>
      </w:r>
      <w:r w:rsidRPr="008614C4">
        <w:rPr>
          <w:rFonts w:cs="Times New Roman"/>
        </w:rPr>
        <w:t xml:space="preserve"> The NILS is included in</w:t>
      </w:r>
      <w:r>
        <w:rPr>
          <w:rFonts w:cs="Times New Roman"/>
        </w:rPr>
        <w:t xml:space="preserve"> the</w:t>
      </w:r>
      <w:r w:rsidRPr="008614C4">
        <w:rPr>
          <w:rFonts w:cs="Times New Roman"/>
        </w:rPr>
        <w:t xml:space="preserve"> UK Department of Health portfolio of approved studies (UK CRN portfolio Nr. 10084) and has been approved </w:t>
      </w:r>
      <w:r>
        <w:rPr>
          <w:rFonts w:cs="Times New Roman"/>
        </w:rPr>
        <w:t xml:space="preserve">at </w:t>
      </w:r>
      <w:r w:rsidRPr="008614C4">
        <w:rPr>
          <w:rFonts w:cs="Times New Roman"/>
        </w:rPr>
        <w:t xml:space="preserve">all relevant institutions and </w:t>
      </w:r>
      <w:r>
        <w:rPr>
          <w:rFonts w:cs="Times New Roman"/>
        </w:rPr>
        <w:t xml:space="preserve">corresponding ethics committees/institutional review boards. </w:t>
      </w:r>
      <w:r w:rsidR="0028171D">
        <w:rPr>
          <w:rFonts w:cs="Times New Roman"/>
        </w:rPr>
        <w:t>All p</w:t>
      </w:r>
      <w:r w:rsidRPr="008614C4">
        <w:rPr>
          <w:rFonts w:cs="Times New Roman"/>
        </w:rPr>
        <w:t xml:space="preserve">atients </w:t>
      </w:r>
      <w:r w:rsidR="0028171D">
        <w:rPr>
          <w:rFonts w:cs="Times New Roman"/>
        </w:rPr>
        <w:t>gave written</w:t>
      </w:r>
      <w:r w:rsidRPr="008614C4">
        <w:rPr>
          <w:rFonts w:cs="Times New Roman"/>
        </w:rPr>
        <w:t xml:space="preserve"> inf</w:t>
      </w:r>
      <w:r w:rsidR="0028171D">
        <w:rPr>
          <w:rFonts w:cs="Times New Roman"/>
        </w:rPr>
        <w:t>ormed consent before inclusion in accordance with the Declaration of Helsinki.</w:t>
      </w:r>
    </w:p>
    <w:p w14:paraId="2B38CB01" w14:textId="1BB933D3" w:rsidR="000C5E20" w:rsidRDefault="00CF076D" w:rsidP="000C5E20">
      <w:pPr>
        <w:pStyle w:val="Heading2"/>
      </w:pPr>
      <w:r>
        <w:t>Statistical a</w:t>
      </w:r>
      <w:r w:rsidR="000C5E20">
        <w:t>nalysis</w:t>
      </w:r>
    </w:p>
    <w:p w14:paraId="1E37AAE6" w14:textId="688F80C8" w:rsidR="000C5E20" w:rsidRDefault="000C5E20" w:rsidP="000C5E20">
      <w:pPr>
        <w:suppressAutoHyphens/>
        <w:rPr>
          <w:rFonts w:cs="Times New Roman"/>
        </w:rPr>
      </w:pPr>
      <w:r>
        <w:rPr>
          <w:rFonts w:cs="Times New Roman"/>
        </w:rPr>
        <w:t>SCOPA-Motor e</w:t>
      </w:r>
      <w:r w:rsidRPr="008614C4">
        <w:rPr>
          <w:rFonts w:cs="Times New Roman"/>
        </w:rPr>
        <w:t xml:space="preserve">xamination items were </w:t>
      </w:r>
      <w:r>
        <w:rPr>
          <w:rFonts w:cs="Times New Roman"/>
        </w:rPr>
        <w:t>aggregated to obtain four “cardinal motor signs”:</w:t>
      </w:r>
      <w:r w:rsidRPr="008614C4">
        <w:rPr>
          <w:rFonts w:cs="Times New Roman"/>
        </w:rPr>
        <w:t xml:space="preserve"> t</w:t>
      </w:r>
      <w:r>
        <w:rPr>
          <w:rFonts w:cs="Times New Roman"/>
        </w:rPr>
        <w:t xml:space="preserve">remor (items 1 and 2), bradykinesia (item 3), rigidity (item 4), and </w:t>
      </w:r>
      <w:r w:rsidRPr="008614C4">
        <w:rPr>
          <w:rFonts w:cs="Times New Roman"/>
        </w:rPr>
        <w:t xml:space="preserve">axial </w:t>
      </w:r>
      <w:r>
        <w:rPr>
          <w:rFonts w:cs="Times New Roman"/>
        </w:rPr>
        <w:t xml:space="preserve">signs </w:t>
      </w:r>
      <w:r w:rsidRPr="008614C4">
        <w:rPr>
          <w:rFonts w:cs="Times New Roman"/>
        </w:rPr>
        <w:t>(items 5 to 10)</w:t>
      </w:r>
      <w:r>
        <w:rPr>
          <w:rFonts w:cs="Times New Roman"/>
        </w:rPr>
        <w:t>. Additionally, an aggregate “motor complications” variable was obtained from the sum of items 18 to 21</w:t>
      </w:r>
      <w:r w:rsidR="00825CD1">
        <w:rPr>
          <w:rFonts w:cs="Times New Roman"/>
        </w:rPr>
        <w:t xml:space="preserve"> (</w:t>
      </w:r>
      <w:proofErr w:type="spellStart"/>
      <w:r w:rsidR="00825CD1">
        <w:rPr>
          <w:rFonts w:cs="Times New Roman"/>
        </w:rPr>
        <w:t>dyskinesias</w:t>
      </w:r>
      <w:proofErr w:type="spellEnd"/>
      <w:r w:rsidR="00825CD1">
        <w:rPr>
          <w:rFonts w:cs="Times New Roman"/>
        </w:rPr>
        <w:t xml:space="preserve"> and motor fluctuations)</w:t>
      </w:r>
      <w:r w:rsidRPr="008614C4">
        <w:rPr>
          <w:rFonts w:cs="Times New Roman"/>
        </w:rPr>
        <w:t>.</w:t>
      </w:r>
      <w:r>
        <w:rPr>
          <w:rFonts w:cs="Times New Roman"/>
        </w:rPr>
        <w:t xml:space="preserve"> </w:t>
      </w:r>
      <w:r w:rsidRPr="008614C4">
        <w:rPr>
          <w:rFonts w:cs="Times New Roman"/>
        </w:rPr>
        <w:t xml:space="preserve">All </w:t>
      </w:r>
      <w:r>
        <w:rPr>
          <w:rFonts w:cs="Times New Roman"/>
        </w:rPr>
        <w:t xml:space="preserve">variables </w:t>
      </w:r>
      <w:r w:rsidRPr="008614C4">
        <w:rPr>
          <w:rFonts w:cs="Times New Roman"/>
        </w:rPr>
        <w:t>were standardized before clustering, and unstandardized afterwards for interpretation. Analyses were conducted in R ve</w:t>
      </w:r>
      <w:r>
        <w:rPr>
          <w:rFonts w:cs="Times New Roman"/>
        </w:rPr>
        <w:t>rsion 3.2.4 (www.r-project.org) and Stata version 14 (</w:t>
      </w:r>
      <w:r w:rsidRPr="00DD0951">
        <w:rPr>
          <w:rFonts w:cs="Times New Roman"/>
        </w:rPr>
        <w:t>http://www.stata.com/</w:t>
      </w:r>
      <w:r w:rsidRPr="00AE29B7">
        <w:rPr>
          <w:rFonts w:cs="Times New Roman"/>
        </w:rPr>
        <w:t>).</w:t>
      </w:r>
    </w:p>
    <w:p w14:paraId="02240503" w14:textId="64722D03" w:rsidR="000C5E20" w:rsidRDefault="00CF076D" w:rsidP="000C5E20">
      <w:pPr>
        <w:pStyle w:val="Heading3"/>
      </w:pPr>
      <w:r>
        <w:t>Cluster a</w:t>
      </w:r>
      <w:r w:rsidR="000C5E20">
        <w:t>nalysis</w:t>
      </w:r>
    </w:p>
    <w:p w14:paraId="195F9A9E" w14:textId="77777777" w:rsidR="000C5E20" w:rsidRPr="008614C4" w:rsidRDefault="000C5E20" w:rsidP="000C5E20">
      <w:pPr>
        <w:suppressAutoHyphens/>
        <w:rPr>
          <w:rFonts w:cs="Times New Roman"/>
        </w:rPr>
      </w:pPr>
      <w:r w:rsidRPr="008614C4">
        <w:rPr>
          <w:rFonts w:cs="Times New Roman"/>
          <w:i/>
        </w:rPr>
        <w:t>k</w:t>
      </w:r>
      <w:r w:rsidRPr="008614C4">
        <w:rPr>
          <w:rFonts w:cs="Times New Roman"/>
        </w:rPr>
        <w:t xml:space="preserve">-means was used for cluster analysis. We performed two analyses on </w:t>
      </w:r>
      <w:r>
        <w:rPr>
          <w:rFonts w:cs="Times New Roman"/>
        </w:rPr>
        <w:t xml:space="preserve">the data: the first clustering </w:t>
      </w:r>
      <w:r w:rsidRPr="008614C4">
        <w:rPr>
          <w:rFonts w:cs="Times New Roman"/>
        </w:rPr>
        <w:t xml:space="preserve">on the nine aggregate </w:t>
      </w:r>
      <w:r>
        <w:rPr>
          <w:rFonts w:cs="Times New Roman"/>
        </w:rPr>
        <w:t>non-motor</w:t>
      </w:r>
      <w:r w:rsidRPr="008614C4">
        <w:rPr>
          <w:rFonts w:cs="Times New Roman"/>
        </w:rPr>
        <w:t xml:space="preserve"> symptom domains</w:t>
      </w:r>
      <w:r>
        <w:rPr>
          <w:rFonts w:cs="Times New Roman"/>
        </w:rPr>
        <w:t xml:space="preserve">, </w:t>
      </w:r>
      <w:r w:rsidRPr="008614C4">
        <w:rPr>
          <w:rFonts w:cs="Times New Roman"/>
        </w:rPr>
        <w:t>the</w:t>
      </w:r>
      <w:r>
        <w:rPr>
          <w:rFonts w:cs="Times New Roman"/>
        </w:rPr>
        <w:t xml:space="preserve"> four cardinal motor signs (tremor, bradykinesia, rigidity, axial), and motor complications</w:t>
      </w:r>
      <w:r w:rsidRPr="008614C4">
        <w:rPr>
          <w:rFonts w:cs="Times New Roman"/>
        </w:rPr>
        <w:t>,</w:t>
      </w:r>
      <w:r>
        <w:rPr>
          <w:rFonts w:cs="Times New Roman"/>
        </w:rPr>
        <w:t xml:space="preserve"> henceforth the “domains clustering”,</w:t>
      </w:r>
      <w:r w:rsidRPr="008614C4">
        <w:rPr>
          <w:rFonts w:cs="Times New Roman"/>
        </w:rPr>
        <w:t xml:space="preserve"> and the second</w:t>
      </w:r>
      <w:r>
        <w:rPr>
          <w:rFonts w:cs="Times New Roman"/>
        </w:rPr>
        <w:t xml:space="preserve"> </w:t>
      </w:r>
      <w:r w:rsidRPr="008614C4">
        <w:rPr>
          <w:rFonts w:cs="Times New Roman"/>
        </w:rPr>
        <w:t xml:space="preserve">on the 30 individual </w:t>
      </w:r>
      <w:r>
        <w:rPr>
          <w:rFonts w:cs="Times New Roman"/>
        </w:rPr>
        <w:t>non-motor</w:t>
      </w:r>
      <w:r w:rsidRPr="008614C4">
        <w:rPr>
          <w:rFonts w:cs="Times New Roman"/>
        </w:rPr>
        <w:t xml:space="preserve"> symptoms</w:t>
      </w:r>
      <w:r>
        <w:rPr>
          <w:rFonts w:cs="Times New Roman"/>
        </w:rPr>
        <w:t xml:space="preserve"> of the NMSS only, henceforth the “symptoms clustering”</w:t>
      </w:r>
      <w:r w:rsidRPr="008614C4">
        <w:rPr>
          <w:rFonts w:cs="Times New Roman"/>
        </w:rPr>
        <w:t xml:space="preserve">. </w:t>
      </w:r>
      <w:r>
        <w:rPr>
          <w:rFonts w:cs="Times New Roman"/>
        </w:rPr>
        <w:t>Average-linkage hierarchical ag</w:t>
      </w:r>
      <w:r w:rsidRPr="008614C4">
        <w:rPr>
          <w:rFonts w:cs="Times New Roman"/>
        </w:rPr>
        <w:t xml:space="preserve">glomerative clustering on the 30 </w:t>
      </w:r>
      <w:r>
        <w:rPr>
          <w:rFonts w:cs="Times New Roman"/>
        </w:rPr>
        <w:t>non-motor</w:t>
      </w:r>
      <w:r w:rsidRPr="008614C4">
        <w:rPr>
          <w:rFonts w:cs="Times New Roman"/>
        </w:rPr>
        <w:t xml:space="preserve"> symptoms</w:t>
      </w:r>
      <w:r>
        <w:rPr>
          <w:rFonts w:cs="Times New Roman"/>
        </w:rPr>
        <w:t xml:space="preserve">, 4 motor signs, and motor complications </w:t>
      </w:r>
      <w:r w:rsidRPr="008614C4">
        <w:rPr>
          <w:rFonts w:cs="Times New Roman"/>
        </w:rPr>
        <w:t>was also performed to</w:t>
      </w:r>
      <w:r>
        <w:rPr>
          <w:rFonts w:cs="Times New Roman"/>
        </w:rPr>
        <w:t xml:space="preserve"> observe the grouping of the variables</w:t>
      </w:r>
      <w:r w:rsidRPr="008614C4">
        <w:rPr>
          <w:rFonts w:cs="Times New Roman"/>
        </w:rPr>
        <w:t>.</w:t>
      </w:r>
    </w:p>
    <w:p w14:paraId="020234C5" w14:textId="1CBFEF7E" w:rsidR="000C5E20" w:rsidRDefault="000C5E20" w:rsidP="000C5E20">
      <w:pPr>
        <w:suppressAutoHyphens/>
        <w:rPr>
          <w:rFonts w:cs="Times New Roman"/>
        </w:rPr>
      </w:pPr>
      <w:r w:rsidRPr="008614C4">
        <w:rPr>
          <w:rFonts w:cs="Times New Roman"/>
        </w:rPr>
        <w:lastRenderedPageBreak/>
        <w:t xml:space="preserve">Various formal measures were used to determine the optimal number of clusters for the dataset. </w:t>
      </w:r>
      <w:r>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Pr>
          <w:rFonts w:cs="Times New Roman"/>
        </w:rPr>
        <w:t xml:space="preserve"> method (</w:t>
      </w:r>
      <w:proofErr w:type="spellStart"/>
      <w:r>
        <w:rPr>
          <w:rFonts w:cs="Times New Roman"/>
        </w:rPr>
        <w:t>Tibshirani</w:t>
      </w:r>
      <w:proofErr w:type="spellEnd"/>
      <w:r>
        <w:rPr>
          <w:rFonts w:cs="Times New Roman"/>
        </w:rPr>
        <w:t xml:space="preserve"> </w:t>
      </w:r>
      <w:r>
        <w:rPr>
          <w:rFonts w:cs="Times New Roman"/>
          <w:i/>
        </w:rPr>
        <w:t>et al.</w:t>
      </w:r>
      <w:r>
        <w:rPr>
          <w:rFonts w:cs="Times New Roman"/>
        </w:rPr>
        <w:t xml:space="preserve">, 2001)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9E2348">
        <w:rPr>
          <w:rFonts w:cs="Times New Roman"/>
        </w:rPr>
        <w:t xml:space="preserve">Supplementary </w:t>
      </w:r>
      <w:r w:rsidR="003544B1">
        <w:rPr>
          <w:rFonts w:cs="Times New Roman"/>
        </w:rPr>
        <w:t xml:space="preserve">Figure </w:t>
      </w:r>
      <w:r>
        <w:rPr>
          <w:rFonts w:cs="Times New Roman"/>
        </w:rPr>
        <w:t>1A</w:t>
      </w:r>
      <w:r w:rsidRPr="008614C4">
        <w:rPr>
          <w:rFonts w:cs="Times New Roman"/>
        </w:rPr>
        <w:t xml:space="preserve">). Other </w:t>
      </w:r>
      <w:r>
        <w:rPr>
          <w:rFonts w:cs="Times New Roman"/>
        </w:rPr>
        <w:t>cluster determination methods</w:t>
      </w:r>
      <w:r w:rsidRPr="008614C4">
        <w:rPr>
          <w:rFonts w:cs="Times New Roman"/>
        </w:rPr>
        <w:t xml:space="preserve">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Pr>
          <w:rFonts w:cs="Times New Roman"/>
        </w:rPr>
        <w:t>disease</w:t>
      </w:r>
      <w:r w:rsidRPr="008614C4">
        <w:rPr>
          <w:rFonts w:cs="Times New Roman"/>
        </w:rPr>
        <w:t xml:space="preserve"> severity. Thus </w:t>
      </w:r>
      <m:oMath>
        <m:r>
          <w:rPr>
            <w:rFonts w:ascii="Cambria Math" w:hAnsi="Cambria Math" w:cs="Times New Roman"/>
          </w:rPr>
          <m:t xml:space="preserve">k=4 </m:t>
        </m:r>
      </m:oMath>
      <w:r w:rsidRPr="008614C4">
        <w:rPr>
          <w:rFonts w:cs="Times New Roman"/>
        </w:rPr>
        <w:t>was</w:t>
      </w:r>
      <w:r>
        <w:rPr>
          <w:rFonts w:cs="Times New Roman"/>
        </w:rPr>
        <w:t xml:space="preserve"> </w:t>
      </w:r>
      <w:r w:rsidRPr="008614C4">
        <w:rPr>
          <w:rFonts w:cs="Times New Roman"/>
        </w:rPr>
        <w:t>selected to o</w:t>
      </w:r>
      <w:r>
        <w:rPr>
          <w:rFonts w:cs="Times New Roman"/>
        </w:rPr>
        <w:t xml:space="preserve">ffer a good combination of model fit </w:t>
      </w:r>
      <w:r w:rsidRPr="008614C4">
        <w:rPr>
          <w:rFonts w:cs="Times New Roman"/>
        </w:rPr>
        <w:t>and parsimony.</w:t>
      </w:r>
      <w:r>
        <w:rPr>
          <w:rFonts w:cs="Times New Roman"/>
        </w:rPr>
        <w:t xml:space="preserve"> The same method was applied for the symptoms clustering, where the number of clusters was</w:t>
      </w:r>
      <m:oMath>
        <m:r>
          <w:rPr>
            <w:rFonts w:ascii="Cambria Math" w:hAnsi="Cambria Math" w:cs="Times New Roman"/>
          </w:rPr>
          <m:t xml:space="preserve"> k=6</m:t>
        </m:r>
      </m:oMath>
      <w:r w:rsidR="003544B1">
        <w:rPr>
          <w:rFonts w:cs="Times New Roman"/>
        </w:rPr>
        <w:t xml:space="preserve"> (</w:t>
      </w:r>
      <w:r w:rsidR="009E2348">
        <w:rPr>
          <w:rFonts w:cs="Times New Roman"/>
        </w:rPr>
        <w:t xml:space="preserve">Supplementary </w:t>
      </w:r>
      <w:r w:rsidR="003544B1">
        <w:rPr>
          <w:rFonts w:cs="Times New Roman"/>
        </w:rPr>
        <w:t xml:space="preserve">Figure </w:t>
      </w:r>
      <w:r>
        <w:rPr>
          <w:rFonts w:cs="Times New Roman"/>
        </w:rPr>
        <w:t>1B).</w:t>
      </w:r>
    </w:p>
    <w:p w14:paraId="3CFD107B" w14:textId="210141A2" w:rsidR="000C5E20" w:rsidRDefault="000C5E20" w:rsidP="000C5E20">
      <w:pPr>
        <w:pStyle w:val="Heading3"/>
      </w:pPr>
      <w:r w:rsidRPr="000C5E20">
        <w:t>Comparative subgroup analysis</w:t>
      </w:r>
    </w:p>
    <w:p w14:paraId="20771310" w14:textId="77777777" w:rsidR="000C5E20" w:rsidRPr="008614C4" w:rsidRDefault="000C5E20" w:rsidP="000C5E20">
      <w:pPr>
        <w:suppressAutoHyphens/>
        <w:rPr>
          <w:rFonts w:cs="Times New Roman"/>
        </w:rPr>
      </w:pPr>
      <w:r w:rsidRPr="008614C4">
        <w:rPr>
          <w:rFonts w:cs="Times New Roman"/>
        </w:rPr>
        <w:t xml:space="preserve">For each </w:t>
      </w:r>
      <w:r>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Pr>
          <w:rFonts w:cs="Times New Roman"/>
        </w:rPr>
        <w:t xml:space="preserve"> </w:t>
      </w:r>
      <w:r w:rsidRPr="008614C4">
        <w:rPr>
          <w:rFonts w:cs="Times New Roman"/>
        </w:rPr>
        <w:t xml:space="preserve">respectively check the equality of </w:t>
      </w:r>
      <w:r>
        <w:rPr>
          <w:rFonts w:cs="Times New Roman"/>
        </w:rPr>
        <w:t>variable</w:t>
      </w:r>
      <w:r w:rsidRPr="008614C4">
        <w:rPr>
          <w:rFonts w:cs="Times New Roman"/>
        </w:rPr>
        <w:t xml:space="preserve"> means and proportions across the clusters found, using Bonferroni correction for multiple testing with corrected</w:t>
      </w:r>
      <w:r>
        <w:rPr>
          <w:rFonts w:cs="Times New Roman"/>
        </w:rPr>
        <w:t xml:space="preserve"> </w:t>
      </w:r>
      <m:oMath>
        <m:r>
          <w:rPr>
            <w:rFonts w:ascii="Cambria Math" w:hAnsi="Cambria Math" w:cs="Times New Roman"/>
          </w:rPr>
          <m:t>p&lt;0.05</m:t>
        </m:r>
      </m:oMath>
      <w:r w:rsidRPr="008614C4">
        <w:rPr>
          <w:rFonts w:cs="Times New Roman"/>
        </w:rPr>
        <w:t xml:space="preserve"> considered significant. </w:t>
      </w:r>
      <w:r>
        <w:rPr>
          <w:rFonts w:cs="Times New Roman"/>
        </w:rPr>
        <w:t>Differences</w:t>
      </w:r>
      <w:r w:rsidRPr="008614C4">
        <w:rPr>
          <w:rFonts w:cs="Times New Roman"/>
        </w:rPr>
        <w:t xml:space="preserve"> among pairwise clusters were tested post-hoc using Tukey’s range test for continuous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cs="Times New Roman"/>
        </w:rPr>
        <w:t xml:space="preserve"> </w:t>
      </w:r>
      <w:r w:rsidRPr="008614C4">
        <w:rPr>
          <w:rFonts w:cs="Times New Roman"/>
        </w:rPr>
        <w:t xml:space="preserve">tests </w:t>
      </w:r>
      <w:r>
        <w:rPr>
          <w:rFonts w:cs="Times New Roman"/>
        </w:rPr>
        <w:t>for proportions, with Bonferroni correction both for the within-variable pairwise tests and the multiple variable comparisons.</w:t>
      </w:r>
    </w:p>
    <w:p w14:paraId="1C313412" w14:textId="77777777" w:rsidR="000C5E20" w:rsidRPr="008614C4" w:rsidRDefault="000C5E20" w:rsidP="000C5E20">
      <w:pPr>
        <w:suppressAutoHyphens/>
        <w:rPr>
          <w:rFonts w:cs="Times New Roman"/>
        </w:rPr>
      </w:pPr>
      <w:r w:rsidRPr="008614C4">
        <w:rPr>
          <w:rFonts w:cs="Times New Roman"/>
        </w:rPr>
        <w:t xml:space="preserve">To compare the </w:t>
      </w:r>
      <w:r>
        <w:rPr>
          <w:rFonts w:cs="Times New Roman"/>
        </w:rPr>
        <w:t xml:space="preserve">domains and symptoms </w:t>
      </w:r>
      <w:r w:rsidRPr="008614C4">
        <w:rPr>
          <w:rFonts w:cs="Times New Roman"/>
        </w:rPr>
        <w:t xml:space="preserve">clusterings, we </w:t>
      </w:r>
      <w:r>
        <w:rPr>
          <w:rFonts w:cs="Times New Roman"/>
        </w:rPr>
        <w:t>depicted</w:t>
      </w:r>
      <w:r w:rsidRPr="008614C4">
        <w:rPr>
          <w:rFonts w:cs="Times New Roman"/>
        </w:rPr>
        <w:t xml:space="preserve"> cluster alignment </w:t>
      </w:r>
      <w:r>
        <w:rPr>
          <w:rFonts w:cs="Times New Roman"/>
        </w:rPr>
        <w:t>with a contingency table</w:t>
      </w:r>
      <w:r w:rsidRPr="008614C4">
        <w:rPr>
          <w:rFonts w:cs="Times New Roman"/>
        </w:rPr>
        <w:t>, and c</w:t>
      </w:r>
      <w:r>
        <w:rPr>
          <w:rFonts w:cs="Times New Roman"/>
        </w:rPr>
        <w:t xml:space="preserve">omputed the adjusted rand index (ARI) (Hubert and </w:t>
      </w:r>
      <w:proofErr w:type="spellStart"/>
      <w:r>
        <w:rPr>
          <w:rFonts w:cs="Times New Roman"/>
        </w:rPr>
        <w:t>Arabie</w:t>
      </w:r>
      <w:proofErr w:type="spellEnd"/>
      <w:r>
        <w:rPr>
          <w:rFonts w:cs="Times New Roman"/>
        </w:rPr>
        <w:t>, 1985)</w:t>
      </w:r>
      <w:r w:rsidRPr="008614C4">
        <w:rPr>
          <w:rFonts w:cs="Times New Roman"/>
        </w:rPr>
        <w:t xml:space="preserve"> to evaluate similari</w:t>
      </w:r>
      <w:r>
        <w:rPr>
          <w:rFonts w:cs="Times New Roman"/>
        </w:rPr>
        <w:t>ty between the two clusterings.</w:t>
      </w:r>
    </w:p>
    <w:p w14:paraId="1C605AFA" w14:textId="47DCF7C1" w:rsidR="000C5E20" w:rsidRPr="000C5E20" w:rsidRDefault="000C5E20" w:rsidP="000C5E20">
      <w:pPr>
        <w:suppressAutoHyphens/>
        <w:rPr>
          <w:rFonts w:cs="Times New Roman"/>
        </w:rPr>
      </w:pPr>
      <w:r w:rsidRPr="008614C4">
        <w:rPr>
          <w:rFonts w:cs="Times New Roman"/>
        </w:rPr>
        <w:t>Lastly, to explore the rela</w:t>
      </w:r>
      <w:r>
        <w:rPr>
          <w:rFonts w:cs="Times New Roman"/>
        </w:rPr>
        <w:t xml:space="preserve">tionship between </w:t>
      </w:r>
      <w:r w:rsidR="001E1969">
        <w:rPr>
          <w:rFonts w:cs="Times New Roman"/>
        </w:rPr>
        <w:t>symptom</w:t>
      </w:r>
      <w:r>
        <w:rPr>
          <w:rFonts w:cs="Times New Roman"/>
        </w:rPr>
        <w:t xml:space="preserve"> sever</w:t>
      </w:r>
      <w:r w:rsidRPr="008614C4">
        <w:rPr>
          <w:rFonts w:cs="Times New Roman"/>
        </w:rPr>
        <w:t>ity and disease duration, we c</w:t>
      </w:r>
      <w:r>
        <w:rPr>
          <w:rFonts w:cs="Times New Roman"/>
        </w:rPr>
        <w:t>omputed the correlation of</w:t>
      </w:r>
      <w:r w:rsidRPr="008614C4">
        <w:rPr>
          <w:rFonts w:cs="Times New Roman"/>
        </w:rPr>
        <w:t xml:space="preserve"> each </w:t>
      </w:r>
      <w:r>
        <w:rPr>
          <w:rFonts w:cs="Times New Roman"/>
        </w:rPr>
        <w:t>variable</w:t>
      </w:r>
      <w:r w:rsidRPr="008614C4">
        <w:rPr>
          <w:rFonts w:cs="Times New Roman"/>
        </w:rPr>
        <w:t xml:space="preserve"> with </w:t>
      </w:r>
      <w:r>
        <w:rPr>
          <w:rFonts w:cs="Times New Roman"/>
        </w:rPr>
        <w:t>disease</w:t>
      </w:r>
      <w:r w:rsidRPr="008614C4">
        <w:rPr>
          <w:rFonts w:cs="Times New Roman"/>
        </w:rPr>
        <w:t xml:space="preserve"> duration and fitted smoothed loess curves to the data both globally and for each cluster in the </w:t>
      </w:r>
      <w:r>
        <w:rPr>
          <w:rFonts w:cs="Times New Roman"/>
        </w:rPr>
        <w:t>domains clustering</w:t>
      </w:r>
      <w:r w:rsidRPr="008614C4">
        <w:rPr>
          <w:rFonts w:cs="Times New Roman"/>
        </w:rPr>
        <w:t>.</w:t>
      </w:r>
    </w:p>
    <w:p w14:paraId="6DF5722E" w14:textId="4DB85B54" w:rsidR="000C5E20" w:rsidRPr="000C5E20" w:rsidRDefault="000C5E20" w:rsidP="000C5E20">
      <w:pPr>
        <w:pStyle w:val="Heading1"/>
      </w:pPr>
      <w:r>
        <w:t>Results</w:t>
      </w:r>
    </w:p>
    <w:p w14:paraId="2A588F09" w14:textId="58AD5546" w:rsidR="00D537FA" w:rsidRPr="00376CC5" w:rsidRDefault="00CF076D" w:rsidP="001D5C23">
      <w:pPr>
        <w:pStyle w:val="Heading2"/>
      </w:pPr>
      <w:r>
        <w:t>Study s</w:t>
      </w:r>
      <w:r w:rsidR="000C5E20">
        <w:t>ample</w:t>
      </w:r>
    </w:p>
    <w:p w14:paraId="0A066486" w14:textId="56259170" w:rsidR="000C5E20" w:rsidRPr="00540234" w:rsidRDefault="000C5E20" w:rsidP="000C5E20">
      <w:pPr>
        <w:suppressAutoHyphens/>
        <w:rPr>
          <w:rFonts w:cs="Times New Roman"/>
        </w:rPr>
      </w:pPr>
      <w:r w:rsidRPr="008614C4">
        <w:rPr>
          <w:rFonts w:cs="Times New Roman"/>
        </w:rPr>
        <w:t xml:space="preserve">Out of the 951 patients in the study, we used listwise deletion to exclude 47 patients due to missing measurements, resulting in 904 remaining patients. There were no significant differences between the </w:t>
      </w:r>
      <w:r>
        <w:rPr>
          <w:rFonts w:cs="Times New Roman"/>
        </w:rPr>
        <w:t>included</w:t>
      </w:r>
      <w:r w:rsidRPr="008614C4">
        <w:rPr>
          <w:rFonts w:cs="Times New Roman"/>
        </w:rPr>
        <w:t xml:space="preserve"> and </w:t>
      </w:r>
      <w:r>
        <w:rPr>
          <w:rFonts w:cs="Times New Roman"/>
        </w:rPr>
        <w:t>excluded</w:t>
      </w:r>
      <w:r w:rsidRPr="008614C4">
        <w:rPr>
          <w:rFonts w:cs="Times New Roman"/>
        </w:rPr>
        <w:t xml:space="preserve"> groups </w:t>
      </w:r>
      <w:r>
        <w:rPr>
          <w:rFonts w:cs="Times New Roman"/>
        </w:rPr>
        <w:t>with respect</w:t>
      </w:r>
      <w:r w:rsidRPr="008614C4">
        <w:rPr>
          <w:rFonts w:cs="Times New Roman"/>
        </w:rPr>
        <w:t xml:space="preserve"> to</w:t>
      </w:r>
      <w:r>
        <w:rPr>
          <w:rFonts w:cs="Times New Roman"/>
        </w:rPr>
        <w:t xml:space="preserve"> age, </w:t>
      </w:r>
      <w:r w:rsidRPr="008614C4">
        <w:rPr>
          <w:rFonts w:cs="Times New Roman"/>
        </w:rPr>
        <w:t xml:space="preserve">sex, </w:t>
      </w:r>
      <w:r>
        <w:rPr>
          <w:rFonts w:cs="Times New Roman"/>
        </w:rPr>
        <w:t>disease</w:t>
      </w:r>
      <w:r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Pr="008614C4">
        <w:rPr>
          <w:rFonts w:cs="Times New Roman"/>
        </w:rPr>
        <w:t>). The characteristics of the sample included for analysis (</w:t>
      </w:r>
      <m:oMath>
        <m:r>
          <w:rPr>
            <w:rFonts w:ascii="Cambria Math" w:hAnsi="Cambria Math" w:cs="Times New Roman"/>
          </w:rPr>
          <m:t>n=904</m:t>
        </m:r>
      </m:oMath>
      <w:r w:rsidRPr="008614C4">
        <w:rPr>
          <w:rFonts w:cs="Times New Roman"/>
        </w:rPr>
        <w:t xml:space="preserve">) are </w:t>
      </w:r>
      <w:r>
        <w:rPr>
          <w:rFonts w:cs="Times New Roman"/>
        </w:rPr>
        <w:t xml:space="preserve">displayed in </w:t>
      </w:r>
      <w:r w:rsidRPr="008614C4">
        <w:rPr>
          <w:rFonts w:cs="Times New Roman"/>
        </w:rPr>
        <w:t>Table 1. Patients</w:t>
      </w:r>
      <w:r>
        <w:rPr>
          <w:rFonts w:cs="Times New Roman"/>
        </w:rPr>
        <w:t xml:space="preserve"> were predominantly male (62.17</w:t>
      </w:r>
      <w:r w:rsidRPr="008614C4">
        <w:rPr>
          <w:rFonts w:cs="Times New Roman"/>
        </w:rPr>
        <w:t>%)</w:t>
      </w:r>
      <w:r>
        <w:rPr>
          <w:rFonts w:cs="Times New Roman"/>
        </w:rPr>
        <w:t xml:space="preserve">. </w:t>
      </w:r>
      <w:r w:rsidRPr="008614C4">
        <w:rPr>
          <w:rFonts w:cs="Times New Roman"/>
        </w:rPr>
        <w:t>13.38% were in HY stage 1; 43.36% in stage 2; 29.65% in stage 3; 11.50% in s</w:t>
      </w:r>
      <w:r>
        <w:rPr>
          <w:rFonts w:cs="Times New Roman"/>
        </w:rPr>
        <w:t>tage 4; and 2.10% in stage 5.</w:t>
      </w:r>
    </w:p>
    <w:p w14:paraId="5926BD0A" w14:textId="65E8DA93" w:rsidR="002F744D" w:rsidRDefault="000C5E20" w:rsidP="00D537FA">
      <w:pPr>
        <w:pStyle w:val="Heading2"/>
      </w:pPr>
      <w:r>
        <w:t>Dom</w:t>
      </w:r>
      <w:r w:rsidR="00CF076D">
        <w:t>ains c</w:t>
      </w:r>
      <w:r>
        <w:t>lustering</w:t>
      </w:r>
      <w:r w:rsidR="00117666" w:rsidRPr="00376CC5">
        <w:t xml:space="preserve"> </w:t>
      </w:r>
    </w:p>
    <w:p w14:paraId="1DAFBC9D" w14:textId="7A2EA1B0" w:rsidR="000C5E20" w:rsidRDefault="000C5E20" w:rsidP="000C5E20">
      <w:pPr>
        <w:suppressAutoHyphens/>
        <w:rPr>
          <w:rFonts w:cs="Times New Roman"/>
        </w:rPr>
      </w:pPr>
      <w:r w:rsidRPr="008614C4">
        <w:rPr>
          <w:rFonts w:cs="Times New Roman"/>
        </w:rPr>
        <w:t>Results from the</w:t>
      </w:r>
      <w:r>
        <w:rPr>
          <w:rFonts w:cs="Times New Roman"/>
        </w:rPr>
        <w:t xml:space="preserve"> </w:t>
      </w:r>
      <w:r w:rsidRPr="00CE102E">
        <w:rPr>
          <w:rFonts w:cs="Times New Roman"/>
          <w:i/>
        </w:rPr>
        <w:t>k</w:t>
      </w:r>
      <w:r>
        <w:rPr>
          <w:rFonts w:cs="Times New Roman"/>
        </w:rPr>
        <w:t xml:space="preserve">-means </w:t>
      </w:r>
      <w:r w:rsidRPr="00CE102E">
        <w:rPr>
          <w:rFonts w:cs="Times New Roman"/>
        </w:rPr>
        <w:t>clustering</w:t>
      </w:r>
      <w:r w:rsidRPr="008614C4">
        <w:rPr>
          <w:rFonts w:cs="Times New Roman"/>
        </w:rPr>
        <w:t xml:space="preserve"> on the nine </w:t>
      </w:r>
      <w:r>
        <w:rPr>
          <w:rFonts w:cs="Times New Roman"/>
        </w:rPr>
        <w:t xml:space="preserve">non-motor </w:t>
      </w:r>
      <w:r w:rsidRPr="008614C4">
        <w:rPr>
          <w:rFonts w:cs="Times New Roman"/>
        </w:rPr>
        <w:t>domains</w:t>
      </w:r>
      <w:r>
        <w:rPr>
          <w:rFonts w:cs="Times New Roman"/>
        </w:rPr>
        <w:t>,</w:t>
      </w:r>
      <w:r w:rsidRPr="008614C4">
        <w:rPr>
          <w:rFonts w:cs="Times New Roman"/>
        </w:rPr>
        <w:t xml:space="preserve"> the</w:t>
      </w:r>
      <w:r>
        <w:rPr>
          <w:rFonts w:cs="Times New Roman"/>
        </w:rPr>
        <w:t xml:space="preserve"> four cardinal motor signs</w:t>
      </w:r>
      <w:r w:rsidRPr="008614C4">
        <w:rPr>
          <w:rFonts w:cs="Times New Roman"/>
        </w:rPr>
        <w:t xml:space="preserve">, </w:t>
      </w:r>
      <w:r>
        <w:rPr>
          <w:rFonts w:cs="Times New Roman"/>
        </w:rPr>
        <w:t xml:space="preserve">and motor complications </w:t>
      </w:r>
      <w:r w:rsidR="005C42D9">
        <w:rPr>
          <w:rFonts w:cs="Times New Roman"/>
        </w:rPr>
        <w:t>are reported in Table 2</w:t>
      </w:r>
      <w:r>
        <w:rPr>
          <w:rFonts w:cs="Times New Roman"/>
        </w:rPr>
        <w:t xml:space="preserve"> along with additional variables not used in t</w:t>
      </w:r>
      <w:r w:rsidR="00172D71">
        <w:rPr>
          <w:rFonts w:cs="Times New Roman"/>
        </w:rPr>
        <w:t>he analysis (heatmap in Figure 1</w:t>
      </w:r>
      <w:r>
        <w:rPr>
          <w:rFonts w:cs="Times New Roman"/>
        </w:rPr>
        <w:t xml:space="preserve">; </w:t>
      </w:r>
      <w:r w:rsidRPr="008614C4">
        <w:rPr>
          <w:rFonts w:cs="Times New Roman"/>
        </w:rPr>
        <w:t xml:space="preserve">boxplots in </w:t>
      </w:r>
      <w:r w:rsidR="00BC127D">
        <w:rPr>
          <w:rFonts w:cs="Times New Roman"/>
        </w:rPr>
        <w:t xml:space="preserve">Supplementary </w:t>
      </w:r>
      <w:r>
        <w:rPr>
          <w:rFonts w:cs="Times New Roman"/>
        </w:rPr>
        <w:t>Fi</w:t>
      </w:r>
      <w:r w:rsidR="00172D71">
        <w:rPr>
          <w:rFonts w:cs="Times New Roman"/>
        </w:rPr>
        <w:t>gure 2</w:t>
      </w:r>
      <w:r>
        <w:rPr>
          <w:rFonts w:cs="Times New Roman"/>
        </w:rPr>
        <w:t>)</w:t>
      </w:r>
      <w:r w:rsidRPr="008614C4">
        <w:rPr>
          <w:rFonts w:cs="Times New Roman"/>
        </w:rPr>
        <w:t xml:space="preserve">. Cluster means for all </w:t>
      </w:r>
      <w:r>
        <w:rPr>
          <w:rFonts w:cs="Times New Roman"/>
        </w:rPr>
        <w:t xml:space="preserve">variables were found to be statistically </w:t>
      </w:r>
      <w:r w:rsidR="008F702B">
        <w:rPr>
          <w:rFonts w:cs="Times New Roman"/>
        </w:rPr>
        <w:t xml:space="preserve">significantly </w:t>
      </w:r>
      <w:r>
        <w:rPr>
          <w:rFonts w:cs="Times New Roman"/>
        </w:rPr>
        <w:t>different</w:t>
      </w:r>
      <w:r w:rsidRPr="008614C4">
        <w:rPr>
          <w:rFonts w:cs="Times New Roman"/>
        </w:rPr>
        <w:t xml:space="preserve"> except for </w:t>
      </w:r>
      <w:r>
        <w:rPr>
          <w:rFonts w:cs="Times New Roman"/>
        </w:rPr>
        <w:t>age at disease</w:t>
      </w:r>
      <w:r w:rsidRPr="008614C4">
        <w:rPr>
          <w:rFonts w:cs="Times New Roman"/>
        </w:rPr>
        <w:t xml:space="preserve"> onset </w:t>
      </w:r>
      <w:r>
        <w:rPr>
          <w:rFonts w:cs="Times New Roman"/>
        </w:rPr>
        <w:t>and sex</w:t>
      </w:r>
      <w:r w:rsidRPr="008614C4">
        <w:rPr>
          <w:rFonts w:cs="Times New Roman"/>
        </w:rPr>
        <w:t xml:space="preserve"> (</w:t>
      </w:r>
      <w:r>
        <w:rPr>
          <w:rFonts w:cs="Times New Roman"/>
        </w:rPr>
        <w:t xml:space="preserve">adjusted </w:t>
      </w:r>
      <m:oMath>
        <m:r>
          <w:rPr>
            <w:rFonts w:ascii="Cambria Math" w:hAnsi="Cambria Math" w:cs="Times New Roman"/>
          </w:rPr>
          <m:t>p&lt;0.05</m:t>
        </m:r>
      </m:oMath>
      <w:r w:rsidRPr="008614C4">
        <w:rPr>
          <w:rFonts w:cs="Times New Roman"/>
        </w:rPr>
        <w:t>). Specific pairwise differences are noted</w:t>
      </w:r>
      <w:r>
        <w:rPr>
          <w:rFonts w:cs="Times New Roman"/>
        </w:rPr>
        <w:t xml:space="preserve"> i</w:t>
      </w:r>
      <w:r w:rsidRPr="008614C4">
        <w:rPr>
          <w:rFonts w:cs="Times New Roman"/>
        </w:rPr>
        <w:t>n the table.</w:t>
      </w:r>
    </w:p>
    <w:p w14:paraId="2AB469DB" w14:textId="634468B8" w:rsidR="000C5E20" w:rsidRDefault="000C5E20" w:rsidP="000C5E20">
      <w:pPr>
        <w:suppressAutoHyphens/>
        <w:rPr>
          <w:rFonts w:cs="Times New Roman"/>
        </w:rPr>
      </w:pPr>
      <w:r w:rsidRPr="008614C4">
        <w:rPr>
          <w:rFonts w:cs="Times New Roman"/>
        </w:rPr>
        <w:t xml:space="preserve">Cluster </w:t>
      </w:r>
      <w:r w:rsidR="009324E3">
        <w:rPr>
          <w:rFonts w:cs="Times New Roman"/>
        </w:rPr>
        <w:t>D</w:t>
      </w:r>
      <w:r w:rsidRPr="008614C4">
        <w:rPr>
          <w:rFonts w:cs="Times New Roman"/>
        </w:rPr>
        <w:t>1 (</w:t>
      </w:r>
      <m:oMath>
        <m:r>
          <w:rPr>
            <w:rFonts w:ascii="Cambria Math" w:hAnsi="Cambria Math" w:cs="Times New Roman"/>
          </w:rPr>
          <m:t>n=428</m:t>
        </m:r>
      </m:oMath>
      <w:r w:rsidRPr="008614C4">
        <w:rPr>
          <w:rFonts w:cs="Times New Roman"/>
        </w:rPr>
        <w:t xml:space="preserve">) patients </w:t>
      </w:r>
      <w:r>
        <w:rPr>
          <w:rFonts w:cs="Times New Roman"/>
        </w:rPr>
        <w:t>were mildly affected in all do</w:t>
      </w:r>
      <w:r w:rsidRPr="008614C4">
        <w:rPr>
          <w:rFonts w:cs="Times New Roman"/>
        </w:rPr>
        <w:t>mains. This cluster was</w:t>
      </w:r>
      <w:r>
        <w:rPr>
          <w:rFonts w:cs="Times New Roman"/>
        </w:rPr>
        <w:t xml:space="preserve"> </w:t>
      </w:r>
      <w:r w:rsidRPr="008614C4">
        <w:rPr>
          <w:rFonts w:cs="Times New Roman"/>
        </w:rPr>
        <w:t>characterized by relatively lower disease durations and ages.</w:t>
      </w:r>
    </w:p>
    <w:p w14:paraId="4FA5C8BB" w14:textId="40934271" w:rsidR="000C5E20" w:rsidRDefault="000C5E20" w:rsidP="000C5E20">
      <w:pPr>
        <w:suppressAutoHyphens/>
        <w:rPr>
          <w:rFonts w:cs="Times New Roman"/>
        </w:rPr>
      </w:pPr>
      <w:r w:rsidRPr="008614C4">
        <w:rPr>
          <w:rFonts w:cs="Times New Roman"/>
        </w:rPr>
        <w:t xml:space="preserve">Cluster </w:t>
      </w:r>
      <w:r w:rsidR="009324E3">
        <w:rPr>
          <w:rFonts w:cs="Times New Roman"/>
        </w:rPr>
        <w:t>D</w:t>
      </w:r>
      <w:r w:rsidRPr="008614C4">
        <w:rPr>
          <w:rFonts w:cs="Times New Roman"/>
        </w:rPr>
        <w:t>2 (</w:t>
      </w:r>
      <m:oMath>
        <m:r>
          <w:rPr>
            <w:rFonts w:ascii="Cambria Math" w:hAnsi="Cambria Math" w:cs="Times New Roman"/>
          </w:rPr>
          <m:t>n=180</m:t>
        </m:r>
      </m:oMath>
      <w:r w:rsidRPr="008614C4">
        <w:rPr>
          <w:rFonts w:cs="Times New Roman"/>
        </w:rPr>
        <w:t xml:space="preserve">) patients were severely affected in </w:t>
      </w:r>
      <w:r>
        <w:rPr>
          <w:rFonts w:cs="Times New Roman"/>
        </w:rPr>
        <w:t>non-motor</w:t>
      </w:r>
      <w:r w:rsidRPr="008614C4">
        <w:rPr>
          <w:rFonts w:cs="Times New Roman"/>
        </w:rPr>
        <w:t xml:space="preserve"> domains but mildly affected in mot</w:t>
      </w:r>
      <w:r>
        <w:rPr>
          <w:rFonts w:cs="Times New Roman"/>
        </w:rPr>
        <w:t xml:space="preserve">or domains. This cluster had a severity </w:t>
      </w:r>
      <w:r w:rsidRPr="008614C4">
        <w:rPr>
          <w:rFonts w:cs="Times New Roman"/>
        </w:rPr>
        <w:t xml:space="preserve">of motor </w:t>
      </w:r>
      <w:r>
        <w:rPr>
          <w:rFonts w:cs="Times New Roman"/>
        </w:rPr>
        <w:t>varia</w:t>
      </w:r>
      <w:r w:rsidR="009324E3">
        <w:rPr>
          <w:rFonts w:cs="Times New Roman"/>
        </w:rPr>
        <w:t>bles relatively similar to the c</w:t>
      </w:r>
      <w:r w:rsidRPr="008614C4">
        <w:rPr>
          <w:rFonts w:cs="Times New Roman"/>
        </w:rPr>
        <w:t xml:space="preserve">luster </w:t>
      </w:r>
      <w:r w:rsidR="009324E3">
        <w:rPr>
          <w:rFonts w:cs="Times New Roman"/>
        </w:rPr>
        <w:t>D</w:t>
      </w:r>
      <w:r w:rsidRPr="008614C4">
        <w:rPr>
          <w:rFonts w:cs="Times New Roman"/>
        </w:rPr>
        <w:t>1 (mild) subtype especially in tremor, but expressed significantly higher sco</w:t>
      </w:r>
      <w:r>
        <w:rPr>
          <w:rFonts w:cs="Times New Roman"/>
        </w:rPr>
        <w:t>res for non-motor domains than c</w:t>
      </w:r>
      <w:r w:rsidRPr="008614C4">
        <w:rPr>
          <w:rFonts w:cs="Times New Roman"/>
        </w:rPr>
        <w:t xml:space="preserve">lusters </w:t>
      </w:r>
      <w:r w:rsidR="009324E3">
        <w:rPr>
          <w:rFonts w:cs="Times New Roman"/>
        </w:rPr>
        <w:t>D</w:t>
      </w:r>
      <w:r w:rsidRPr="008614C4">
        <w:rPr>
          <w:rFonts w:cs="Times New Roman"/>
        </w:rPr>
        <w:t xml:space="preserve">1 and </w:t>
      </w:r>
      <w:r w:rsidR="009324E3">
        <w:rPr>
          <w:rFonts w:cs="Times New Roman"/>
        </w:rPr>
        <w:t>D</w:t>
      </w:r>
      <w:r w:rsidRPr="008614C4">
        <w:rPr>
          <w:rFonts w:cs="Times New Roman"/>
        </w:rPr>
        <w:t>3, especially in the sleep/fatigue, mood/apathy</w:t>
      </w:r>
      <w:r>
        <w:rPr>
          <w:rFonts w:cs="Times New Roman"/>
        </w:rPr>
        <w:t>, urinary,</w:t>
      </w:r>
      <w:r w:rsidRPr="008614C4">
        <w:rPr>
          <w:rFonts w:cs="Times New Roman"/>
        </w:rPr>
        <w:t xml:space="preserve"> and miscellaneous </w:t>
      </w:r>
      <w:r w:rsidRPr="008614C4">
        <w:rPr>
          <w:rFonts w:cs="Times New Roman"/>
        </w:rPr>
        <w:lastRenderedPageBreak/>
        <w:t>domains.</w:t>
      </w:r>
      <w:r w:rsidR="00BA5F68">
        <w:rPr>
          <w:rFonts w:cs="Times New Roman"/>
        </w:rPr>
        <w:t xml:space="preserve"> </w:t>
      </w:r>
      <w:r w:rsidR="00F56056">
        <w:rPr>
          <w:rFonts w:cs="Times New Roman"/>
        </w:rPr>
        <w:t>Except for motor complications, s</w:t>
      </w:r>
      <w:r w:rsidR="00BA5F68">
        <w:rPr>
          <w:rFonts w:cs="Times New Roman"/>
        </w:rPr>
        <w:t>cores for every variable were</w:t>
      </w:r>
      <w:r w:rsidR="00684244">
        <w:rPr>
          <w:rFonts w:cs="Times New Roman"/>
        </w:rPr>
        <w:t xml:space="preserve"> statistically</w:t>
      </w:r>
      <w:r w:rsidR="00BA5F68">
        <w:rPr>
          <w:rFonts w:cs="Times New Roman"/>
        </w:rPr>
        <w:t xml:space="preserve"> significantly different from those in cluster </w:t>
      </w:r>
      <w:r w:rsidR="009324E3">
        <w:rPr>
          <w:rFonts w:cs="Times New Roman"/>
        </w:rPr>
        <w:t>D</w:t>
      </w:r>
      <w:r w:rsidR="00BA5F68">
        <w:rPr>
          <w:rFonts w:cs="Times New Roman"/>
        </w:rPr>
        <w:t>3.</w:t>
      </w:r>
    </w:p>
    <w:p w14:paraId="2F6B4E8D" w14:textId="7E3E4937" w:rsidR="000C5E20" w:rsidRDefault="000C5E20" w:rsidP="000C5E20">
      <w:pPr>
        <w:suppressAutoHyphens/>
        <w:rPr>
          <w:rFonts w:cs="Times New Roman"/>
        </w:rPr>
      </w:pPr>
      <w:r w:rsidRPr="008614C4">
        <w:rPr>
          <w:rFonts w:cs="Times New Roman"/>
        </w:rPr>
        <w:t xml:space="preserve">Cluster </w:t>
      </w:r>
      <w:r w:rsidR="00482868">
        <w:rPr>
          <w:rFonts w:cs="Times New Roman"/>
        </w:rPr>
        <w:t>D</w:t>
      </w:r>
      <w:r w:rsidRPr="008614C4">
        <w:rPr>
          <w:rFonts w:cs="Times New Roman"/>
        </w:rPr>
        <w:t>3 (</w:t>
      </w:r>
      <m:oMath>
        <m:r>
          <w:rPr>
            <w:rFonts w:ascii="Cambria Math" w:hAnsi="Cambria Math" w:cs="Times New Roman"/>
          </w:rPr>
          <m:t>n=232</m:t>
        </m:r>
      </m:oMath>
      <w:r w:rsidRPr="008614C4">
        <w:rPr>
          <w:rFonts w:cs="Times New Roman"/>
        </w:rPr>
        <w:t xml:space="preserve">) </w:t>
      </w:r>
      <w:r>
        <w:rPr>
          <w:rFonts w:cs="Times New Roman"/>
        </w:rPr>
        <w:t>patients</w:t>
      </w:r>
      <w:r w:rsidRPr="008614C4">
        <w:rPr>
          <w:rFonts w:cs="Times New Roman"/>
        </w:rPr>
        <w:t xml:space="preserve"> were severely affected in motor domains but mildly affected in </w:t>
      </w:r>
      <w:r>
        <w:rPr>
          <w:rFonts w:cs="Times New Roman"/>
        </w:rPr>
        <w:t>non-motor</w:t>
      </w:r>
      <w:r w:rsidRPr="008614C4">
        <w:rPr>
          <w:rFonts w:cs="Times New Roman"/>
        </w:rPr>
        <w:t xml:space="preserve"> domains. Mean motor scores were greater than the means of clusters </w:t>
      </w:r>
      <w:r w:rsidR="00540946">
        <w:rPr>
          <w:rFonts w:cs="Times New Roman"/>
        </w:rPr>
        <w:t>D</w:t>
      </w:r>
      <w:r w:rsidRPr="008614C4">
        <w:rPr>
          <w:rFonts w:cs="Times New Roman"/>
        </w:rPr>
        <w:t xml:space="preserve">1 and </w:t>
      </w:r>
      <w:r w:rsidR="00540946">
        <w:rPr>
          <w:rFonts w:cs="Times New Roman"/>
        </w:rPr>
        <w:t>D</w:t>
      </w:r>
      <w:r w:rsidRPr="008614C4">
        <w:rPr>
          <w:rFonts w:cs="Times New Roman"/>
        </w:rPr>
        <w:t>2,</w:t>
      </w:r>
      <w:r>
        <w:rPr>
          <w:rFonts w:cs="Times New Roman"/>
        </w:rPr>
        <w:t xml:space="preserve"> with the exception of motor complications. Additionally, mean motor scores were</w:t>
      </w:r>
      <w:r w:rsidRPr="008614C4">
        <w:rPr>
          <w:rFonts w:cs="Times New Roman"/>
        </w:rPr>
        <w:t xml:space="preserve"> less than </w:t>
      </w:r>
      <w:r w:rsidR="00540946">
        <w:rPr>
          <w:rFonts w:cs="Times New Roman"/>
        </w:rPr>
        <w:t>D</w:t>
      </w:r>
      <w:r w:rsidRPr="008614C4">
        <w:rPr>
          <w:rFonts w:cs="Times New Roman"/>
        </w:rPr>
        <w:t>4, with the exception of tremor, which was especially high.</w:t>
      </w:r>
      <w:r>
        <w:rPr>
          <w:rFonts w:cs="Times New Roman"/>
        </w:rPr>
        <w:t xml:space="preserve"> Importantly, CISI-PD scores of clusters </w:t>
      </w:r>
      <w:r w:rsidR="00540946">
        <w:rPr>
          <w:rFonts w:cs="Times New Roman"/>
        </w:rPr>
        <w:t>D</w:t>
      </w:r>
      <w:r>
        <w:rPr>
          <w:rFonts w:cs="Times New Roman"/>
        </w:rPr>
        <w:t xml:space="preserve">2 and </w:t>
      </w:r>
      <w:r w:rsidR="00540946">
        <w:rPr>
          <w:rFonts w:cs="Times New Roman"/>
        </w:rPr>
        <w:t>D</w:t>
      </w:r>
      <w:r>
        <w:rPr>
          <w:rFonts w:cs="Times New Roman"/>
        </w:rPr>
        <w:t xml:space="preserve">3 were not statistically significantly different, and no differences were observed in cluster </w:t>
      </w:r>
      <w:r w:rsidR="00540946">
        <w:rPr>
          <w:rFonts w:cs="Times New Roman"/>
        </w:rPr>
        <w:t>D</w:t>
      </w:r>
      <w:r>
        <w:rPr>
          <w:rFonts w:cs="Times New Roman"/>
        </w:rPr>
        <w:t xml:space="preserve">2 and cluster </w:t>
      </w:r>
      <w:r w:rsidR="00540946">
        <w:rPr>
          <w:rFonts w:cs="Times New Roman"/>
        </w:rPr>
        <w:t>D</w:t>
      </w:r>
      <w:r>
        <w:rPr>
          <w:rFonts w:cs="Times New Roman"/>
        </w:rPr>
        <w:t>3 age or disease duration.</w:t>
      </w:r>
    </w:p>
    <w:p w14:paraId="04495A77" w14:textId="4D0312F1" w:rsidR="000C5E20" w:rsidRDefault="000C5E20" w:rsidP="000C5E20">
      <w:pPr>
        <w:suppressAutoHyphens/>
        <w:rPr>
          <w:rFonts w:cs="Times New Roman"/>
        </w:rPr>
      </w:pPr>
      <w:r w:rsidRPr="008614C4">
        <w:rPr>
          <w:rFonts w:cs="Times New Roman"/>
        </w:rPr>
        <w:t xml:space="preserve">Cluster </w:t>
      </w:r>
      <w:r w:rsidR="00540946">
        <w:rPr>
          <w:rFonts w:cs="Times New Roman"/>
        </w:rPr>
        <w:t>D</w:t>
      </w:r>
      <w:r w:rsidRPr="008614C4">
        <w:rPr>
          <w:rFonts w:cs="Times New Roman"/>
        </w:rPr>
        <w:t>4</w:t>
      </w:r>
      <w:r>
        <w:rPr>
          <w:rFonts w:cs="Times New Roman"/>
        </w:rPr>
        <w:t xml:space="preserve"> </w:t>
      </w:r>
      <w:r w:rsidRPr="008614C4">
        <w:rPr>
          <w:rFonts w:cs="Times New Roman"/>
        </w:rPr>
        <w:t>(</w:t>
      </w:r>
      <m:oMath>
        <m:r>
          <w:rPr>
            <w:rFonts w:ascii="Cambria Math" w:hAnsi="Cambria Math" w:cs="Times New Roman"/>
          </w:rPr>
          <m:t>n=64</m:t>
        </m:r>
      </m:oMath>
      <w:r w:rsidRPr="008614C4">
        <w:rPr>
          <w:rFonts w:cs="Times New Roman"/>
        </w:rPr>
        <w:t xml:space="preserve">) </w:t>
      </w:r>
      <w:r>
        <w:rPr>
          <w:rFonts w:cs="Times New Roman"/>
        </w:rPr>
        <w:t>patients</w:t>
      </w:r>
      <w:r w:rsidRPr="008614C4">
        <w:rPr>
          <w:rFonts w:cs="Times New Roman"/>
        </w:rPr>
        <w:t xml:space="preserve"> were severely affected in all domains, having the greatest symptom mean out of all four clusters with the exception of tre</w:t>
      </w:r>
      <w:r w:rsidR="00540946">
        <w:rPr>
          <w:rFonts w:cs="Times New Roman"/>
        </w:rPr>
        <w:t>mor. Consequently, patients in c</w:t>
      </w:r>
      <w:r w:rsidRPr="008614C4">
        <w:rPr>
          <w:rFonts w:cs="Times New Roman"/>
        </w:rPr>
        <w:t xml:space="preserve">luster </w:t>
      </w:r>
      <w:r w:rsidR="00540946">
        <w:rPr>
          <w:rFonts w:cs="Times New Roman"/>
        </w:rPr>
        <w:t>D</w:t>
      </w:r>
      <w:r w:rsidRPr="008614C4">
        <w:rPr>
          <w:rFonts w:cs="Times New Roman"/>
        </w:rPr>
        <w:t xml:space="preserve">4 had the longest average </w:t>
      </w:r>
      <w:r>
        <w:rPr>
          <w:rFonts w:cs="Times New Roman"/>
        </w:rPr>
        <w:t>disease</w:t>
      </w:r>
      <w:r w:rsidRPr="008614C4">
        <w:rPr>
          <w:rFonts w:cs="Times New Roman"/>
        </w:rPr>
        <w:t xml:space="preserve"> duration and </w:t>
      </w:r>
      <w:r>
        <w:rPr>
          <w:rFonts w:cs="Times New Roman"/>
        </w:rPr>
        <w:t>oldest</w:t>
      </w:r>
      <w:r w:rsidRPr="008614C4">
        <w:rPr>
          <w:rFonts w:cs="Times New Roman"/>
        </w:rPr>
        <w:t xml:space="preserve"> ages, but did not have a significantly different age of </w:t>
      </w:r>
      <w:r>
        <w:rPr>
          <w:rFonts w:cs="Times New Roman"/>
        </w:rPr>
        <w:t>disease</w:t>
      </w:r>
      <w:r w:rsidRPr="008614C4">
        <w:rPr>
          <w:rFonts w:cs="Times New Roman"/>
        </w:rPr>
        <w:t xml:space="preserve"> onset</w:t>
      </w:r>
      <w:r>
        <w:rPr>
          <w:rFonts w:cs="Times New Roman"/>
        </w:rPr>
        <w:t>.</w:t>
      </w:r>
    </w:p>
    <w:p w14:paraId="5DB89C04" w14:textId="502AA595" w:rsidR="00B75E90" w:rsidRDefault="00CF076D" w:rsidP="00B75E90">
      <w:pPr>
        <w:pStyle w:val="Heading2"/>
      </w:pPr>
      <w:r>
        <w:t>Symptoms c</w:t>
      </w:r>
      <w:r w:rsidR="00B75E90">
        <w:t>lustering</w:t>
      </w:r>
    </w:p>
    <w:p w14:paraId="4B76408E" w14:textId="7081073E" w:rsidR="00B75E90" w:rsidRDefault="00B75E90" w:rsidP="00B75E90">
      <w:pPr>
        <w:suppressAutoHyphens/>
        <w:rPr>
          <w:rFonts w:cs="Times New Roman"/>
        </w:rPr>
      </w:pPr>
      <w:r w:rsidRPr="004A1F21">
        <w:rPr>
          <w:rFonts w:cs="Times New Roman"/>
          <w:i/>
        </w:rPr>
        <w:t>k</w:t>
      </w:r>
      <w:r w:rsidRPr="008614C4">
        <w:rPr>
          <w:rFonts w:cs="Times New Roman"/>
        </w:rPr>
        <w:t xml:space="preserve">-means performed on the 30 individual </w:t>
      </w:r>
      <w:r>
        <w:rPr>
          <w:rFonts w:cs="Times New Roman"/>
        </w:rPr>
        <w:t>non-motor</w:t>
      </w:r>
      <w:r w:rsidRPr="008614C4">
        <w:rPr>
          <w:rFonts w:cs="Times New Roman"/>
        </w:rPr>
        <w:t xml:space="preserve"> symptoms </w:t>
      </w:r>
      <w:r>
        <w:rPr>
          <w:rFonts w:cs="Times New Roman"/>
        </w:rPr>
        <w:t>found 6 clusters ordered according to increasing CISI-PD score</w:t>
      </w:r>
      <w:r w:rsidRPr="008614C4">
        <w:rPr>
          <w:rFonts w:cs="Times New Roman"/>
        </w:rPr>
        <w:t xml:space="preserve"> (Ta</w:t>
      </w:r>
      <w:r w:rsidR="00C44F89">
        <w:rPr>
          <w:rFonts w:cs="Times New Roman"/>
        </w:rPr>
        <w:t>ble 3</w:t>
      </w:r>
      <w:r w:rsidRPr="008614C4">
        <w:rPr>
          <w:rFonts w:cs="Times New Roman"/>
        </w:rPr>
        <w:t xml:space="preserve">, heatmap in </w:t>
      </w:r>
      <w:r w:rsidR="00BC127D">
        <w:rPr>
          <w:rFonts w:cs="Times New Roman"/>
        </w:rPr>
        <w:t>Figure 2</w:t>
      </w:r>
      <w:r w:rsidRPr="008614C4">
        <w:rPr>
          <w:rFonts w:cs="Times New Roman"/>
        </w:rPr>
        <w:t>). Means of all symptoms were found to differ acro</w:t>
      </w:r>
      <w:r>
        <w:rPr>
          <w:rFonts w:cs="Times New Roman"/>
        </w:rPr>
        <w:t>ss clusters except for disease onset, sex, and tremor, with pairwise differences again noted in the table.</w:t>
      </w:r>
    </w:p>
    <w:p w14:paraId="55647A0D" w14:textId="234FA4DF" w:rsidR="00B75E90" w:rsidRDefault="00B75E90" w:rsidP="00B75E90">
      <w:pPr>
        <w:suppressAutoHyphens/>
        <w:rPr>
          <w:rFonts w:cs="Times New Roman"/>
        </w:rPr>
      </w:pPr>
      <w:r>
        <w:rPr>
          <w:rFonts w:cs="Times New Roman"/>
        </w:rPr>
        <w:t xml:space="preserve">Cluster </w:t>
      </w:r>
      <w:r w:rsidR="00DF269D">
        <w:rPr>
          <w:rFonts w:cs="Times New Roman"/>
        </w:rPr>
        <w:t>S</w:t>
      </w:r>
      <w:r w:rsidRPr="008614C4">
        <w:rPr>
          <w:rFonts w:cs="Times New Roman"/>
        </w:rPr>
        <w:t>1 (</w:t>
      </w:r>
      <m:oMath>
        <m:r>
          <w:rPr>
            <w:rFonts w:ascii="Cambria Math" w:hAnsi="Cambria Math" w:cs="Times New Roman"/>
          </w:rPr>
          <m:t>n=456</m:t>
        </m:r>
      </m:oMath>
      <w:r w:rsidRPr="008614C4">
        <w:rPr>
          <w:rFonts w:cs="Times New Roman"/>
        </w:rPr>
        <w:t>)</w:t>
      </w:r>
      <w:r>
        <w:rPr>
          <w:rFonts w:cs="Times New Roman"/>
        </w:rPr>
        <w:t xml:space="preserve">, the largest cluster representing 50% of the group, was similar to domains cluster </w:t>
      </w:r>
      <w:r w:rsidR="00AB36DA">
        <w:rPr>
          <w:rFonts w:cs="Times New Roman"/>
        </w:rPr>
        <w:t>D</w:t>
      </w:r>
      <w:r>
        <w:rPr>
          <w:rFonts w:cs="Times New Roman"/>
        </w:rPr>
        <w:t>1</w:t>
      </w:r>
      <w:r w:rsidRPr="008614C4">
        <w:rPr>
          <w:rFonts w:cs="Times New Roman"/>
        </w:rPr>
        <w:t>,</w:t>
      </w:r>
      <w:r>
        <w:rPr>
          <w:rFonts w:cs="Times New Roman"/>
        </w:rPr>
        <w:t xml:space="preserve"> and was composed of patients relative</w:t>
      </w:r>
      <w:r w:rsidR="00DF1DEC">
        <w:rPr>
          <w:rFonts w:cs="Times New Roman"/>
        </w:rPr>
        <w:t>ly mildly affected in all NMS. C</w:t>
      </w:r>
      <w:r>
        <w:rPr>
          <w:rFonts w:cs="Times New Roman"/>
        </w:rPr>
        <w:t xml:space="preserve">luster </w:t>
      </w:r>
      <w:r w:rsidR="00DF1DEC">
        <w:rPr>
          <w:rFonts w:cs="Times New Roman"/>
        </w:rPr>
        <w:t>S2 (</w:t>
      </w:r>
      <m:oMath>
        <m:r>
          <w:rPr>
            <w:rFonts w:ascii="Cambria Math" w:hAnsi="Cambria Math" w:cs="Times New Roman"/>
          </w:rPr>
          <m:t>n=201</m:t>
        </m:r>
      </m:oMath>
      <w:r>
        <w:rPr>
          <w:rFonts w:cs="Times New Roman"/>
        </w:rPr>
        <w:t xml:space="preserve">) had higher mean symptom scores than </w:t>
      </w:r>
      <w:r w:rsidR="00DF1DEC">
        <w:rPr>
          <w:rFonts w:cs="Times New Roman"/>
        </w:rPr>
        <w:t>cluster</w:t>
      </w:r>
      <w:r>
        <w:rPr>
          <w:rFonts w:cs="Times New Roman"/>
        </w:rPr>
        <w:t xml:space="preserve"> </w:t>
      </w:r>
      <w:r w:rsidR="00DF1DEC">
        <w:rPr>
          <w:rFonts w:cs="Times New Roman"/>
        </w:rPr>
        <w:t>S</w:t>
      </w:r>
      <w:r>
        <w:rPr>
          <w:rFonts w:cs="Times New Roman"/>
        </w:rPr>
        <w:t>1’s in several cases, including restless legs syndrome (RLS), swallowing, and the miscellaneous domain, but could nonetheless be classified as a mild/moderate cluster.</w:t>
      </w:r>
    </w:p>
    <w:p w14:paraId="64EF883D" w14:textId="4CD4589A" w:rsidR="00B75E90" w:rsidRDefault="00B75E90" w:rsidP="00B75E90">
      <w:pPr>
        <w:suppressAutoHyphens/>
        <w:rPr>
          <w:rFonts w:cs="Times New Roman"/>
        </w:rPr>
      </w:pPr>
      <w:r>
        <w:rPr>
          <w:rFonts w:cs="Times New Roman"/>
        </w:rPr>
        <w:t xml:space="preserve">Although clusters </w:t>
      </w:r>
      <w:r w:rsidR="00027F67">
        <w:rPr>
          <w:rFonts w:cs="Times New Roman"/>
        </w:rPr>
        <w:t>S</w:t>
      </w:r>
      <w:r>
        <w:rPr>
          <w:rFonts w:cs="Times New Roman"/>
        </w:rPr>
        <w:t>3-</w:t>
      </w:r>
      <w:r w:rsidR="00027F67">
        <w:rPr>
          <w:rFonts w:cs="Times New Roman"/>
        </w:rPr>
        <w:t>S</w:t>
      </w:r>
      <w:r>
        <w:rPr>
          <w:rFonts w:cs="Times New Roman"/>
        </w:rPr>
        <w:t xml:space="preserve">6 increased in motor and overall disease severity, they varied significantly in their non-motor expression and </w:t>
      </w:r>
      <w:r w:rsidR="003146F4">
        <w:rPr>
          <w:rFonts w:cs="Times New Roman"/>
        </w:rPr>
        <w:t xml:space="preserve">each </w:t>
      </w:r>
      <w:r>
        <w:rPr>
          <w:rFonts w:cs="Times New Roman"/>
        </w:rPr>
        <w:t xml:space="preserve">expressed a unique </w:t>
      </w:r>
      <w:r w:rsidR="008F45A9">
        <w:rPr>
          <w:rFonts w:cs="Times New Roman"/>
        </w:rPr>
        <w:t>sub</w:t>
      </w:r>
      <w:r>
        <w:rPr>
          <w:rFonts w:cs="Times New Roman"/>
        </w:rPr>
        <w:t xml:space="preserve">set of NMS. These groups of non-motor symptoms aligned well with the established non-motor domains. Cluster </w:t>
      </w:r>
      <w:r w:rsidR="00324FFB">
        <w:rPr>
          <w:rFonts w:cs="Times New Roman"/>
        </w:rPr>
        <w:t>S3 (</w:t>
      </w:r>
      <m:oMath>
        <m:r>
          <w:rPr>
            <w:rFonts w:ascii="Cambria Math" w:hAnsi="Cambria Math" w:cs="Times New Roman"/>
          </w:rPr>
          <m:t>n=100</m:t>
        </m:r>
      </m:oMath>
      <w:r>
        <w:rPr>
          <w:rFonts w:cs="Times New Roman"/>
        </w:rPr>
        <w:t xml:space="preserve">) mainly expressed domain </w:t>
      </w:r>
      <w:r w:rsidR="00B26986">
        <w:rPr>
          <w:rFonts w:cs="Times New Roman"/>
        </w:rPr>
        <w:t>7 (urinary), while cluster S4 (</w:t>
      </w:r>
      <m:oMath>
        <m:r>
          <w:rPr>
            <w:rFonts w:ascii="Cambria Math" w:hAnsi="Cambria Math" w:cs="Times New Roman"/>
          </w:rPr>
          <m:t>n=73</m:t>
        </m:r>
      </m:oMath>
      <w:r>
        <w:rPr>
          <w:rFonts w:cs="Times New Roman"/>
        </w:rPr>
        <w:t xml:space="preserve">) was affected severely in domain 3 (mood/apathy). Cluster </w:t>
      </w:r>
      <w:r w:rsidR="00E62693">
        <w:rPr>
          <w:rFonts w:cs="Times New Roman"/>
        </w:rPr>
        <w:t>S5 (</w:t>
      </w:r>
      <m:oMath>
        <m:r>
          <w:rPr>
            <w:rFonts w:ascii="Cambria Math" w:hAnsi="Cambria Math" w:cs="Times New Roman"/>
          </w:rPr>
          <m:t>n=54</m:t>
        </m:r>
      </m:oMath>
      <w:r>
        <w:rPr>
          <w:rFonts w:cs="Times New Roman"/>
        </w:rPr>
        <w:t xml:space="preserve">) showed severe impact in most non-motor symptoms but especially in domain 5 (attention/memory). Similarly, cluster </w:t>
      </w:r>
      <w:r w:rsidR="00E62693">
        <w:rPr>
          <w:rFonts w:cs="Times New Roman"/>
        </w:rPr>
        <w:t>S6 (</w:t>
      </w:r>
      <m:oMath>
        <m:r>
          <w:rPr>
            <w:rFonts w:ascii="Cambria Math" w:hAnsi="Cambria Math" w:cs="Times New Roman"/>
          </w:rPr>
          <m:t>n=20</m:t>
        </m:r>
      </m:oMath>
      <w:r>
        <w:rPr>
          <w:rFonts w:cs="Times New Roman"/>
        </w:rPr>
        <w:t xml:space="preserve">) </w:t>
      </w:r>
      <w:r w:rsidR="003563A2">
        <w:rPr>
          <w:rFonts w:cs="Times New Roman"/>
        </w:rPr>
        <w:t>had</w:t>
      </w:r>
      <w:r>
        <w:rPr>
          <w:rFonts w:cs="Times New Roman"/>
        </w:rPr>
        <w:t xml:space="preserve"> severe </w:t>
      </w:r>
      <w:r w:rsidR="001777F5">
        <w:rPr>
          <w:rFonts w:cs="Times New Roman"/>
        </w:rPr>
        <w:t>scores</w:t>
      </w:r>
      <w:r>
        <w:rPr>
          <w:rFonts w:cs="Times New Roman"/>
        </w:rPr>
        <w:t xml:space="preserve"> across all non-motor symptoms and motor features, but was most severely affected in </w:t>
      </w:r>
      <w:r w:rsidR="00C57A87">
        <w:rPr>
          <w:rFonts w:cs="Times New Roman"/>
        </w:rPr>
        <w:t xml:space="preserve">the </w:t>
      </w:r>
      <w:r>
        <w:rPr>
          <w:rFonts w:cs="Times New Roman"/>
        </w:rPr>
        <w:t>cardiovascular, perception/hallucination, and gastrointestinal NMSS domains. Overall, the symptoms clustering fragmented the domains clusters into smaller groups, as explored in the next section.</w:t>
      </w:r>
    </w:p>
    <w:p w14:paraId="7D8C469B" w14:textId="3D304598" w:rsidR="00B75E90" w:rsidRDefault="00CF076D" w:rsidP="00B75E90">
      <w:pPr>
        <w:pStyle w:val="Heading2"/>
      </w:pPr>
      <w:r>
        <w:t>Comparison between c</w:t>
      </w:r>
      <w:r w:rsidR="00B75E90">
        <w:t>lusterings</w:t>
      </w:r>
    </w:p>
    <w:p w14:paraId="2EE85985" w14:textId="711721AB" w:rsidR="00B75E90" w:rsidRDefault="00B75E90" w:rsidP="00B75E90">
      <w:pPr>
        <w:suppressAutoHyphens/>
        <w:rPr>
          <w:rFonts w:cs="Times New Roman"/>
        </w:rPr>
      </w:pPr>
      <w:r w:rsidRPr="008614C4">
        <w:rPr>
          <w:rFonts w:cs="Times New Roman"/>
        </w:rPr>
        <w:t xml:space="preserve">Alignment of the </w:t>
      </w:r>
      <w:r>
        <w:rPr>
          <w:rFonts w:cs="Times New Roman"/>
        </w:rPr>
        <w:t xml:space="preserve">D and S </w:t>
      </w:r>
      <w:r w:rsidRPr="008614C4">
        <w:rPr>
          <w:rFonts w:cs="Times New Roman"/>
        </w:rPr>
        <w:t xml:space="preserve">clusters is visualized in </w:t>
      </w:r>
      <w:r>
        <w:rPr>
          <w:rFonts w:cs="Times New Roman"/>
        </w:rPr>
        <w:t>Table</w:t>
      </w:r>
      <w:r w:rsidR="005C42D9">
        <w:rPr>
          <w:rFonts w:cs="Times New Roman"/>
        </w:rPr>
        <w:t xml:space="preserve"> 4</w:t>
      </w:r>
      <w:r>
        <w:rPr>
          <w:rFonts w:cs="Times New Roman"/>
        </w:rPr>
        <w:t>. While S1 grouped patients from D1 (mild) and D3 (motor-dominant), and D4 (severe) showed a dominant contribution from S5 (severe non-motor) and S6 (severe motor and non-motor), the remaining clusters were fragmentarily distributed, as indicated by the low similarity between the clusterings (</w:t>
      </w:r>
      <m:oMath>
        <m:r>
          <m:rPr>
            <m:sty m:val="p"/>
          </m:rPr>
          <w:rPr>
            <w:rFonts w:ascii="Cambria Math" w:hAnsi="Cambria Math" w:cs="Times New Roman"/>
          </w:rPr>
          <m:t>ARI</m:t>
        </m:r>
        <m:r>
          <w:rPr>
            <w:rFonts w:ascii="Cambria Math" w:hAnsi="Cambria Math" w:cs="Times New Roman"/>
          </w:rPr>
          <m:t>=0.32)</m:t>
        </m:r>
      </m:oMath>
      <w:r>
        <w:rPr>
          <w:rFonts w:cs="Times New Roman"/>
        </w:rPr>
        <w:t xml:space="preserve"> For the domains clustering, patients in clusters mildly affected in non-motor domains (D1, D3) were distributed among the milder symptoms clusters (S1-S4, skewed left). Conversely, patients in clusters with severe non-motor symptoms (D2, D4) were split among the </w:t>
      </w:r>
      <w:r w:rsidRPr="00591748">
        <w:rPr>
          <w:rFonts w:cs="Times New Roman"/>
        </w:rPr>
        <w:t>various</w:t>
      </w:r>
      <w:r>
        <w:rPr>
          <w:rFonts w:cs="Times New Roman"/>
        </w:rPr>
        <w:t xml:space="preserve"> specific non-motor-dominant clusters (S2-S6), suggesting that the symptoms clustering is clinically more </w:t>
      </w:r>
      <w:r w:rsidR="00414F7E">
        <w:rPr>
          <w:rFonts w:cs="Times New Roman"/>
        </w:rPr>
        <w:t>specific</w:t>
      </w:r>
      <w:r>
        <w:rPr>
          <w:rFonts w:cs="Times New Roman"/>
        </w:rPr>
        <w:t xml:space="preserve"> than the domains clustering.</w:t>
      </w:r>
    </w:p>
    <w:p w14:paraId="65011D68" w14:textId="1FDE9E4A" w:rsidR="00B75E90" w:rsidRDefault="00B75E90" w:rsidP="00B75E90">
      <w:pPr>
        <w:pStyle w:val="Heading2"/>
      </w:pPr>
      <w:r w:rsidRPr="00B75E90">
        <w:t>Hierarchical clustering on variables</w:t>
      </w:r>
    </w:p>
    <w:p w14:paraId="7CA1FC6A" w14:textId="00BA8F0F" w:rsidR="00B75E90" w:rsidRPr="00A20576" w:rsidRDefault="00B75E90" w:rsidP="00B75E90">
      <w:pPr>
        <w:suppressAutoHyphens/>
        <w:rPr>
          <w:rFonts w:cs="Times New Roman"/>
        </w:rPr>
      </w:pPr>
      <w:r w:rsidRPr="008614C4">
        <w:rPr>
          <w:rFonts w:cs="Times New Roman"/>
        </w:rPr>
        <w:lastRenderedPageBreak/>
        <w:t xml:space="preserve">Hierarchical clustering on the 30 </w:t>
      </w:r>
      <w:r>
        <w:rPr>
          <w:rFonts w:cs="Times New Roman"/>
        </w:rPr>
        <w:t>non-motor</w:t>
      </w:r>
      <w:r w:rsidRPr="008614C4">
        <w:rPr>
          <w:rFonts w:cs="Times New Roman"/>
        </w:rPr>
        <w:t xml:space="preserve"> symptoms and the four</w:t>
      </w:r>
      <w:r>
        <w:rPr>
          <w:rFonts w:cs="Times New Roman"/>
        </w:rPr>
        <w:t xml:space="preserve"> cardinal motor signs</w:t>
      </w:r>
      <w:r w:rsidRPr="008614C4">
        <w:rPr>
          <w:rFonts w:cs="Times New Roman"/>
        </w:rPr>
        <w:t xml:space="preserve"> </w:t>
      </w:r>
      <w:r>
        <w:rPr>
          <w:rFonts w:cs="Times New Roman"/>
        </w:rPr>
        <w:t>is depicted</w:t>
      </w:r>
      <w:r w:rsidRPr="008614C4">
        <w:rPr>
          <w:rFonts w:cs="Times New Roman"/>
        </w:rPr>
        <w:t xml:space="preserve"> in </w:t>
      </w:r>
      <w:r w:rsidR="00BC127D">
        <w:rPr>
          <w:rFonts w:cs="Times New Roman"/>
        </w:rPr>
        <w:t>Figure 3</w:t>
      </w:r>
      <w:r w:rsidRPr="008614C4">
        <w:rPr>
          <w:rFonts w:cs="Times New Roman"/>
        </w:rPr>
        <w:t xml:space="preserve">. </w:t>
      </w:r>
      <w:r>
        <w:rPr>
          <w:rFonts w:cs="Times New Roman"/>
        </w:rPr>
        <w:t>Symptoms belonging to</w:t>
      </w:r>
      <w:r w:rsidRPr="008614C4">
        <w:rPr>
          <w:rFonts w:cs="Times New Roman"/>
        </w:rPr>
        <w:t xml:space="preserve"> the same domain </w:t>
      </w:r>
      <w:r>
        <w:rPr>
          <w:rFonts w:cs="Times New Roman"/>
        </w:rPr>
        <w:t xml:space="preserve">of the NMSS </w:t>
      </w:r>
      <w:r w:rsidRPr="008614C4">
        <w:rPr>
          <w:rFonts w:cs="Times New Roman"/>
        </w:rPr>
        <w:t xml:space="preserve">tended to cluster together, </w:t>
      </w:r>
      <w:r>
        <w:rPr>
          <w:rFonts w:cs="Times New Roman"/>
        </w:rPr>
        <w:t xml:space="preserve">with some exceptions. </w:t>
      </w:r>
      <w:r w:rsidRPr="00E75106">
        <w:rPr>
          <w:rFonts w:cs="Times New Roman"/>
        </w:rPr>
        <w:t xml:space="preserve">Diplopia (domain 4) was </w:t>
      </w:r>
      <w:r>
        <w:rPr>
          <w:rFonts w:cs="Times New Roman"/>
        </w:rPr>
        <w:t>grouped</w:t>
      </w:r>
      <w:r w:rsidRPr="00E75106">
        <w:rPr>
          <w:rFonts w:cs="Times New Roman"/>
        </w:rPr>
        <w:t xml:space="preserve"> </w:t>
      </w:r>
      <w:del w:id="9" w:author="Jesse Mu" w:date="2017-08-31T21:47:00Z">
        <w:r w:rsidRPr="00E75106" w:rsidDel="00953A9F">
          <w:rPr>
            <w:rFonts w:cs="Times New Roman"/>
          </w:rPr>
          <w:delText>loosely with</w:delText>
        </w:r>
      </w:del>
      <w:ins w:id="10" w:author="Jesse Mu" w:date="2017-08-31T21:47:00Z">
        <w:r w:rsidR="00953A9F">
          <w:rPr>
            <w:rFonts w:cs="Times New Roman"/>
          </w:rPr>
          <w:t>closer to</w:t>
        </w:r>
      </w:ins>
      <w:r w:rsidRPr="00E75106">
        <w:rPr>
          <w:rFonts w:cs="Times New Roman"/>
        </w:rPr>
        <w:t xml:space="preserve"> domain 8 (sexual)</w:t>
      </w:r>
      <w:r>
        <w:rPr>
          <w:rFonts w:cs="Times New Roman"/>
        </w:rPr>
        <w:t xml:space="preserve"> symptoms</w:t>
      </w:r>
      <w:ins w:id="11" w:author="Jesse Mu" w:date="2017-08-31T21:47:00Z">
        <w:r w:rsidR="00953A9F">
          <w:rPr>
            <w:rFonts w:cs="Times New Roman"/>
          </w:rPr>
          <w:t xml:space="preserve"> than to symptoms in its own domain</w:t>
        </w:r>
      </w:ins>
      <w:r w:rsidRPr="00E75106">
        <w:rPr>
          <w:rFonts w:cs="Times New Roman"/>
        </w:rPr>
        <w:t>.</w:t>
      </w:r>
      <w:ins w:id="12" w:author="Jesse Mu" w:date="2017-08-31T21:47:00Z">
        <w:r w:rsidR="00953A9F">
          <w:rPr>
            <w:rFonts w:cs="Times New Roman"/>
          </w:rPr>
          <w:t xml:space="preserve"> Similarly,</w:t>
        </w:r>
      </w:ins>
      <w:r>
        <w:rPr>
          <w:rFonts w:cs="Times New Roman"/>
        </w:rPr>
        <w:t xml:space="preserve"> RLS (domain 2) was </w:t>
      </w:r>
      <w:del w:id="13" w:author="Jesse Mu" w:date="2017-08-31T21:47:00Z">
        <w:r w:rsidDel="00953A9F">
          <w:rPr>
            <w:rFonts w:cs="Times New Roman"/>
          </w:rPr>
          <w:delText>grouped loosely with</w:delText>
        </w:r>
      </w:del>
      <w:ins w:id="14" w:author="Jesse Mu" w:date="2017-08-31T21:47:00Z">
        <w:r w:rsidR="00953A9F">
          <w:rPr>
            <w:rFonts w:cs="Times New Roman"/>
          </w:rPr>
          <w:t>closer to</w:t>
        </w:r>
      </w:ins>
      <w:r>
        <w:rPr>
          <w:rFonts w:cs="Times New Roman"/>
        </w:rPr>
        <w:t xml:space="preserve"> domain 9 (miscellaneous) symptoms</w:t>
      </w:r>
      <w:ins w:id="15" w:author="Jesse Mu" w:date="2017-08-31T21:47:00Z">
        <w:r w:rsidR="00953A9F">
          <w:rPr>
            <w:rFonts w:cs="Times New Roman"/>
          </w:rPr>
          <w:t>,</w:t>
        </w:r>
      </w:ins>
      <w:del w:id="16" w:author="Jesse Mu" w:date="2017-08-31T21:47:00Z">
        <w:r w:rsidDel="00953A9F">
          <w:rPr>
            <w:rFonts w:cs="Times New Roman"/>
          </w:rPr>
          <w:delText>.</w:delText>
        </w:r>
      </w:del>
      <w:r>
        <w:rPr>
          <w:rFonts w:cs="Times New Roman"/>
        </w:rPr>
        <w:t xml:space="preserve"> </w:t>
      </w:r>
      <w:del w:id="17" w:author="Jesse Mu" w:date="2017-08-31T21:47:00Z">
        <w:r w:rsidDel="00953A9F">
          <w:rPr>
            <w:rFonts w:cs="Times New Roman"/>
          </w:rPr>
          <w:delText>Similarly,</w:delText>
        </w:r>
      </w:del>
      <w:ins w:id="18" w:author="Jesse Mu" w:date="2017-08-31T21:47:00Z">
        <w:r w:rsidR="00953A9F">
          <w:rPr>
            <w:rFonts w:cs="Times New Roman"/>
          </w:rPr>
          <w:t>and</w:t>
        </w:r>
      </w:ins>
      <w:r>
        <w:rPr>
          <w:rFonts w:cs="Times New Roman"/>
        </w:rPr>
        <w:t xml:space="preserve"> drowsiness (domain 2) </w:t>
      </w:r>
      <w:del w:id="19" w:author="Jesse Mu" w:date="2017-08-31T21:47:00Z">
        <w:r w:rsidDel="00953A9F">
          <w:rPr>
            <w:rFonts w:cs="Times New Roman"/>
          </w:rPr>
          <w:delText xml:space="preserve">was grouped </w:delText>
        </w:r>
      </w:del>
      <w:r>
        <w:rPr>
          <w:rFonts w:cs="Times New Roman"/>
        </w:rPr>
        <w:t xml:space="preserve">with domain 5 (attention/memory) symptoms. </w:t>
      </w:r>
      <w:r w:rsidRPr="008614C4">
        <w:rPr>
          <w:rFonts w:cs="Times New Roman"/>
        </w:rPr>
        <w:t xml:space="preserve">Notably, tremor was the most </w:t>
      </w:r>
      <w:r>
        <w:rPr>
          <w:rFonts w:cs="Times New Roman"/>
        </w:rPr>
        <w:t>isolated</w:t>
      </w:r>
      <w:r w:rsidRPr="008614C4">
        <w:rPr>
          <w:rFonts w:cs="Times New Roman"/>
        </w:rPr>
        <w:t xml:space="preserve"> symptom, occupying a single branch at the top of the tree.</w:t>
      </w:r>
    </w:p>
    <w:p w14:paraId="697C2C48" w14:textId="01111FBB" w:rsidR="00B75E90" w:rsidRDefault="00B75E90" w:rsidP="00B75E90">
      <w:pPr>
        <w:pStyle w:val="Heading2"/>
      </w:pPr>
      <w:r>
        <w:t>Correlation analysis</w:t>
      </w:r>
    </w:p>
    <w:p w14:paraId="229923D2" w14:textId="54993B2B" w:rsidR="00FF02CE" w:rsidRDefault="00B75E90" w:rsidP="00B75E90">
      <w:pPr>
        <w:suppressAutoHyphens/>
        <w:rPr>
          <w:rFonts w:cs="Times New Roman"/>
        </w:rPr>
      </w:pPr>
      <w:r>
        <w:rPr>
          <w:rFonts w:cs="Times New Roman"/>
        </w:rPr>
        <w:t>Due to high variance, most</w:t>
      </w:r>
      <w:r w:rsidRPr="008614C4">
        <w:rPr>
          <w:rFonts w:cs="Times New Roman"/>
        </w:rPr>
        <w:t xml:space="preserve"> variables had </w:t>
      </w:r>
      <w:r>
        <w:rPr>
          <w:rFonts w:cs="Times New Roman"/>
        </w:rPr>
        <w:t>little to no correlation with disease dura</w:t>
      </w:r>
      <w:r w:rsidRPr="008614C4">
        <w:rPr>
          <w:rFonts w:cs="Times New Roman"/>
        </w:rPr>
        <w:t>tion (</w:t>
      </w:r>
      <w:r w:rsidR="00755896">
        <w:rPr>
          <w:rFonts w:cs="Times New Roman"/>
        </w:rPr>
        <w:t>Supplementary Figure 3</w:t>
      </w:r>
      <w:r w:rsidR="00FF02CE">
        <w:rPr>
          <w:rFonts w:cs="Times New Roman"/>
        </w:rPr>
        <w:t>).</w:t>
      </w:r>
      <w:r w:rsidR="005928B0">
        <w:rPr>
          <w:rFonts w:cs="Times New Roman"/>
        </w:rPr>
        <w:t xml:space="preserve"> </w:t>
      </w:r>
      <w:r w:rsidR="00FF02CE">
        <w:rPr>
          <w:rFonts w:cs="Times New Roman"/>
        </w:rPr>
        <w:t xml:space="preserve">In Figure 4, we </w:t>
      </w:r>
      <w:r w:rsidR="00051435">
        <w:rPr>
          <w:rFonts w:cs="Times New Roman"/>
        </w:rPr>
        <w:t>plotted</w:t>
      </w:r>
      <w:r w:rsidR="00FF02CE">
        <w:rPr>
          <w:rFonts w:cs="Times New Roman"/>
        </w:rPr>
        <w:t xml:space="preserve"> </w:t>
      </w:r>
      <w:r w:rsidR="002C79D0">
        <w:rPr>
          <w:rFonts w:cs="Times New Roman"/>
        </w:rPr>
        <w:t xml:space="preserve">4 </w:t>
      </w:r>
      <w:r w:rsidR="00FF02CE">
        <w:rPr>
          <w:rFonts w:cs="Times New Roman"/>
        </w:rPr>
        <w:t xml:space="preserve">variables especially relevant </w:t>
      </w:r>
      <w:r w:rsidR="00142221">
        <w:rPr>
          <w:rFonts w:cs="Times New Roman"/>
        </w:rPr>
        <w:t>to</w:t>
      </w:r>
      <w:r w:rsidR="00FF02CE">
        <w:rPr>
          <w:rFonts w:cs="Times New Roman"/>
        </w:rPr>
        <w:t xml:space="preserve"> the domains clustering</w:t>
      </w:r>
      <w:r w:rsidR="00051435">
        <w:rPr>
          <w:rFonts w:cs="Times New Roman"/>
        </w:rPr>
        <w:t xml:space="preserve"> against disease </w:t>
      </w:r>
      <w:r w:rsidR="007C1855">
        <w:rPr>
          <w:rFonts w:cs="Times New Roman"/>
        </w:rPr>
        <w:t>progression</w:t>
      </w:r>
      <w:r w:rsidR="00FF02CE">
        <w:rPr>
          <w:rFonts w:cs="Times New Roman"/>
        </w:rPr>
        <w:t>: CISI</w:t>
      </w:r>
      <w:r w:rsidR="007E3B7B">
        <w:rPr>
          <w:rFonts w:cs="Times New Roman"/>
        </w:rPr>
        <w:t>-PD</w:t>
      </w:r>
      <w:r w:rsidR="00FF02CE">
        <w:rPr>
          <w:rFonts w:cs="Times New Roman"/>
        </w:rPr>
        <w:t>, Tremor, Anxiety, and Depression. Notable</w:t>
      </w:r>
      <w:r w:rsidR="00FF02CE" w:rsidRPr="008614C4">
        <w:rPr>
          <w:rFonts w:cs="Times New Roman"/>
        </w:rPr>
        <w:t xml:space="preserve"> differences in disease progression for each cluster can be seen </w:t>
      </w:r>
      <w:r w:rsidR="00B74120">
        <w:rPr>
          <w:rFonts w:cs="Times New Roman"/>
        </w:rPr>
        <w:t>in the scatterplots:</w:t>
      </w:r>
      <w:r w:rsidR="00FF02CE">
        <w:rPr>
          <w:rFonts w:cs="Times New Roman"/>
        </w:rPr>
        <w:t xml:space="preserve"> </w:t>
      </w:r>
      <w:r w:rsidR="00B74120">
        <w:rPr>
          <w:rFonts w:cs="Times New Roman"/>
        </w:rPr>
        <w:t>f</w:t>
      </w:r>
      <w:r w:rsidR="00FF02CE">
        <w:rPr>
          <w:rFonts w:cs="Times New Roman"/>
        </w:rPr>
        <w:t xml:space="preserve">or example, </w:t>
      </w:r>
      <w:r w:rsidR="002E52E3">
        <w:rPr>
          <w:rFonts w:cs="Times New Roman"/>
        </w:rPr>
        <w:t xml:space="preserve">patients in </w:t>
      </w:r>
      <w:r w:rsidR="00FF02CE">
        <w:rPr>
          <w:rFonts w:cs="Times New Roman"/>
        </w:rPr>
        <w:t xml:space="preserve">NMS dominant cluster D2 </w:t>
      </w:r>
      <w:r w:rsidR="0072434B">
        <w:rPr>
          <w:rFonts w:cs="Times New Roman"/>
        </w:rPr>
        <w:t xml:space="preserve">actually </w:t>
      </w:r>
      <w:r w:rsidR="002E52E3">
        <w:rPr>
          <w:rFonts w:cs="Times New Roman"/>
        </w:rPr>
        <w:t>tended to have</w:t>
      </w:r>
      <w:r w:rsidR="00FF02CE">
        <w:rPr>
          <w:rFonts w:cs="Times New Roman"/>
        </w:rPr>
        <w:t xml:space="preserve"> higher scores for anx</w:t>
      </w:r>
      <w:r w:rsidR="00FF02CE" w:rsidRPr="008614C4">
        <w:rPr>
          <w:rFonts w:cs="Times New Roman"/>
        </w:rPr>
        <w:t>iety and depression</w:t>
      </w:r>
      <w:r w:rsidR="002E52E3">
        <w:rPr>
          <w:rFonts w:cs="Times New Roman"/>
        </w:rPr>
        <w:t xml:space="preserve"> at disease onset</w:t>
      </w:r>
      <w:r w:rsidR="00FF02CE" w:rsidRPr="008614C4">
        <w:rPr>
          <w:rFonts w:cs="Times New Roman"/>
        </w:rPr>
        <w:t xml:space="preserve">, </w:t>
      </w:r>
      <w:r w:rsidR="00ED2707">
        <w:rPr>
          <w:rFonts w:cs="Times New Roman"/>
        </w:rPr>
        <w:t>d</w:t>
      </w:r>
      <w:r w:rsidR="002E52E3">
        <w:rPr>
          <w:rFonts w:cs="Times New Roman"/>
        </w:rPr>
        <w:t>ecreasing</w:t>
      </w:r>
      <w:r w:rsidR="00FF02CE" w:rsidRPr="008614C4">
        <w:rPr>
          <w:rFonts w:cs="Times New Roman"/>
        </w:rPr>
        <w:t xml:space="preserve"> with increasing </w:t>
      </w:r>
      <w:r w:rsidR="00FF02CE">
        <w:rPr>
          <w:rFonts w:cs="Times New Roman"/>
        </w:rPr>
        <w:t>disease</w:t>
      </w:r>
      <w:r w:rsidR="00FE06FE">
        <w:rPr>
          <w:rFonts w:cs="Times New Roman"/>
        </w:rPr>
        <w:t xml:space="preserve"> duration.</w:t>
      </w:r>
    </w:p>
    <w:p w14:paraId="28DFE756" w14:textId="1AC6A153" w:rsidR="00224079" w:rsidRDefault="00224079" w:rsidP="00224079">
      <w:pPr>
        <w:pStyle w:val="Heading1"/>
      </w:pPr>
      <w:r>
        <w:t>Discussion</w:t>
      </w:r>
    </w:p>
    <w:p w14:paraId="28EB1E69" w14:textId="2BC46910" w:rsidR="00224079" w:rsidRDefault="00224079" w:rsidP="00224079">
      <w:pPr>
        <w:suppressAutoHyphens/>
        <w:rPr>
          <w:rFonts w:cs="Times New Roman"/>
        </w:rPr>
      </w:pPr>
      <w:r>
        <w:t>We believe that this is the largest cluster analysis-based study of PD-related motor and non-motor symptoms from a large, international, multi-centre cohort. Previous cluster-analysis based studies have either focused on early/untreated Parkinson’s disease (</w:t>
      </w:r>
      <w:proofErr w:type="spellStart"/>
      <w:r>
        <w:t>Erro</w:t>
      </w:r>
      <w:proofErr w:type="spellEnd"/>
      <w:r>
        <w:t xml:space="preserve"> </w:t>
      </w:r>
      <w:r>
        <w:rPr>
          <w:i/>
        </w:rPr>
        <w:t>et al.</w:t>
      </w:r>
      <w:r>
        <w:t>, 2013; Pont-</w:t>
      </w:r>
      <w:proofErr w:type="spellStart"/>
      <w:r>
        <w:t>Sunyer</w:t>
      </w:r>
      <w:proofErr w:type="spellEnd"/>
      <w:r>
        <w:t xml:space="preserve"> </w:t>
      </w:r>
      <w:r>
        <w:rPr>
          <w:i/>
        </w:rPr>
        <w:t>et al.</w:t>
      </w:r>
      <w:r>
        <w:t xml:space="preserve">, 2015) or lack detailed assessments based on the severity and frequency of non-motor domains and symptoms (van </w:t>
      </w:r>
      <w:proofErr w:type="spellStart"/>
      <w:r>
        <w:t>Rooden</w:t>
      </w:r>
      <w:proofErr w:type="spellEnd"/>
      <w:r>
        <w:t xml:space="preserve"> </w:t>
      </w:r>
      <w:r>
        <w:rPr>
          <w:i/>
        </w:rPr>
        <w:t>et al.</w:t>
      </w:r>
      <w:r>
        <w:t>, 2011). Additionally, we believe this is the first study to perform cluster analysis exclusively on NMS to reveal NMS-specific subtypes.</w:t>
      </w:r>
    </w:p>
    <w:p w14:paraId="48B89822" w14:textId="190185F0" w:rsidR="00224079" w:rsidRDefault="00224079" w:rsidP="00224079">
      <w:pPr>
        <w:suppressAutoHyphens/>
        <w:autoSpaceDE w:val="0"/>
        <w:autoSpaceDN w:val="0"/>
        <w:adjustRightInd w:val="0"/>
        <w:rPr>
          <w:rFonts w:cs="Times New Roman"/>
        </w:rPr>
      </w:pPr>
      <w:r w:rsidRPr="00307B4A">
        <w:rPr>
          <w:rFonts w:cs="Times New Roman"/>
        </w:rPr>
        <w:t xml:space="preserve">The </w:t>
      </w:r>
      <w:r>
        <w:rPr>
          <w:rFonts w:cs="Times New Roman"/>
        </w:rPr>
        <w:t>domains clustering</w:t>
      </w:r>
      <w:r w:rsidR="00AF7284">
        <w:rPr>
          <w:rFonts w:cs="Times New Roman"/>
        </w:rPr>
        <w:t xml:space="preserve">’s 4 clusters </w:t>
      </w:r>
      <w:r>
        <w:rPr>
          <w:rFonts w:cs="Times New Roman"/>
        </w:rPr>
        <w:t xml:space="preserve">closely </w:t>
      </w:r>
      <w:r w:rsidR="001B60A6">
        <w:rPr>
          <w:rFonts w:cs="Times New Roman"/>
        </w:rPr>
        <w:t>correspond</w:t>
      </w:r>
      <w:r>
        <w:rPr>
          <w:rFonts w:cs="Times New Roman"/>
        </w:rPr>
        <w:t xml:space="preserve"> with several previous studies (</w:t>
      </w:r>
      <w:r w:rsidR="00AD3837">
        <w:rPr>
          <w:rFonts w:cs="Times New Roman"/>
        </w:rPr>
        <w:t xml:space="preserve">van </w:t>
      </w:r>
      <w:proofErr w:type="spellStart"/>
      <w:r w:rsidR="00AD3837">
        <w:rPr>
          <w:rFonts w:cs="Times New Roman"/>
        </w:rPr>
        <w:t>Rooden</w:t>
      </w:r>
      <w:proofErr w:type="spellEnd"/>
      <w:r w:rsidR="00AD3837">
        <w:rPr>
          <w:rFonts w:cs="Times New Roman"/>
        </w:rPr>
        <w:t xml:space="preserve"> </w:t>
      </w:r>
      <w:r w:rsidR="00AD3837">
        <w:rPr>
          <w:rFonts w:cs="Times New Roman"/>
          <w:i/>
        </w:rPr>
        <w:t>et al.</w:t>
      </w:r>
      <w:r w:rsidR="00AD3837">
        <w:rPr>
          <w:rFonts w:cs="Times New Roman"/>
        </w:rPr>
        <w:t xml:space="preserve">, 2011; </w:t>
      </w:r>
      <w:proofErr w:type="spellStart"/>
      <w:r w:rsidR="00833235">
        <w:rPr>
          <w:rFonts w:cs="Times New Roman"/>
        </w:rPr>
        <w:t>Erro</w:t>
      </w:r>
      <w:proofErr w:type="spellEnd"/>
      <w:r w:rsidR="00833235">
        <w:rPr>
          <w:rFonts w:cs="Times New Roman"/>
        </w:rPr>
        <w:t xml:space="preserve"> </w:t>
      </w:r>
      <w:r w:rsidR="00833235">
        <w:rPr>
          <w:rFonts w:cs="Times New Roman"/>
          <w:i/>
        </w:rPr>
        <w:t>et al.</w:t>
      </w:r>
      <w:r w:rsidR="00833235">
        <w:rPr>
          <w:rFonts w:cs="Times New Roman"/>
        </w:rPr>
        <w:t xml:space="preserve">, 2013; </w:t>
      </w:r>
      <w:r>
        <w:rPr>
          <w:rFonts w:cs="Times New Roman"/>
        </w:rPr>
        <w:t xml:space="preserve">Ma </w:t>
      </w:r>
      <w:r>
        <w:rPr>
          <w:rFonts w:cs="Times New Roman"/>
          <w:i/>
        </w:rPr>
        <w:t>et al.</w:t>
      </w:r>
      <w:r>
        <w:rPr>
          <w:rFonts w:cs="Times New Roman"/>
        </w:rPr>
        <w:t>, 2015; Pont-</w:t>
      </w:r>
      <w:proofErr w:type="spellStart"/>
      <w:r>
        <w:rPr>
          <w:rFonts w:cs="Times New Roman"/>
        </w:rPr>
        <w:t>Sunyer</w:t>
      </w:r>
      <w:proofErr w:type="spellEnd"/>
      <w:r>
        <w:rPr>
          <w:rFonts w:cs="Times New Roman"/>
        </w:rPr>
        <w:t xml:space="preserve"> </w:t>
      </w:r>
      <w:r>
        <w:rPr>
          <w:rFonts w:cs="Times New Roman"/>
          <w:i/>
        </w:rPr>
        <w:t>et al.</w:t>
      </w:r>
      <w:r>
        <w:rPr>
          <w:rFonts w:cs="Times New Roman"/>
        </w:rPr>
        <w:t xml:space="preserve">, 2015), especially those reported by van </w:t>
      </w:r>
      <w:proofErr w:type="spellStart"/>
      <w:r>
        <w:rPr>
          <w:rFonts w:cs="Times New Roman"/>
        </w:rPr>
        <w:t>Rooden</w:t>
      </w:r>
      <w:proofErr w:type="spellEnd"/>
      <w:r>
        <w:rPr>
          <w:rFonts w:cs="Times New Roman"/>
        </w:rPr>
        <w:t xml:space="preserve"> </w:t>
      </w:r>
      <w:r>
        <w:rPr>
          <w:rFonts w:cs="Times New Roman"/>
          <w:i/>
        </w:rPr>
        <w:t>et al</w:t>
      </w:r>
      <w:r w:rsidRPr="005864F4">
        <w:rPr>
          <w:rFonts w:cs="Times New Roman"/>
        </w:rPr>
        <w:t>.</w:t>
      </w:r>
      <w:r w:rsidR="000622D7">
        <w:rPr>
          <w:rFonts w:cs="Times New Roman"/>
        </w:rPr>
        <w:t xml:space="preserve"> (2011). Both c</w:t>
      </w:r>
      <w:r>
        <w:rPr>
          <w:rFonts w:cs="Times New Roman"/>
        </w:rPr>
        <w:t xml:space="preserve">lusters D1 (mild) and D4 (severe) are groups which are present in most </w:t>
      </w:r>
      <w:r w:rsidR="001D5B1E">
        <w:rPr>
          <w:rFonts w:cs="Times New Roman"/>
        </w:rPr>
        <w:t>analyses</w:t>
      </w:r>
      <w:r>
        <w:rPr>
          <w:rFonts w:cs="Times New Roman"/>
        </w:rPr>
        <w:t xml:space="preserve">, but unlike van </w:t>
      </w:r>
      <w:proofErr w:type="spellStart"/>
      <w:r>
        <w:rPr>
          <w:rFonts w:cs="Times New Roman"/>
        </w:rPr>
        <w:t>Rooden</w:t>
      </w:r>
      <w:proofErr w:type="spellEnd"/>
      <w:r w:rsidR="006B1D1D">
        <w:rPr>
          <w:rFonts w:cs="Times New Roman"/>
        </w:rPr>
        <w:t xml:space="preserve"> </w:t>
      </w:r>
      <w:r w:rsidR="006B1D1D">
        <w:rPr>
          <w:rFonts w:cs="Times New Roman"/>
          <w:i/>
        </w:rPr>
        <w:t>et al.</w:t>
      </w:r>
      <w:r>
        <w:rPr>
          <w:rFonts w:cs="Times New Roman"/>
        </w:rPr>
        <w:t xml:space="preserve">, our data show that mean differences in disease duration </w:t>
      </w:r>
      <w:r w:rsidRPr="00F13EAB">
        <w:rPr>
          <w:rFonts w:cs="Times New Roman"/>
          <w:i/>
        </w:rPr>
        <w:t>do</w:t>
      </w:r>
      <w:r>
        <w:rPr>
          <w:rFonts w:cs="Times New Roman"/>
        </w:rPr>
        <w:t xml:space="preserve"> exist bet</w:t>
      </w:r>
      <w:r w:rsidR="00D806E8">
        <w:rPr>
          <w:rFonts w:cs="Times New Roman"/>
        </w:rPr>
        <w:t>ween mild and severe subtypes</w:t>
      </w:r>
      <w:r w:rsidR="00D353D7">
        <w:rPr>
          <w:rFonts w:cs="Times New Roman"/>
        </w:rPr>
        <w:t xml:space="preserve">. Clusters D2 and D3 represent a divergence in symptomatic expression: </w:t>
      </w:r>
      <w:r>
        <w:rPr>
          <w:rFonts w:cs="Times New Roman"/>
        </w:rPr>
        <w:t xml:space="preserve">D2 </w:t>
      </w:r>
      <w:r w:rsidR="00D353D7">
        <w:rPr>
          <w:rFonts w:cs="Times New Roman"/>
        </w:rPr>
        <w:t>representing</w:t>
      </w:r>
      <w:r>
        <w:rPr>
          <w:rFonts w:cs="Times New Roman"/>
        </w:rPr>
        <w:t xml:space="preserve"> a</w:t>
      </w:r>
      <w:r w:rsidRPr="00172EEB">
        <w:rPr>
          <w:rFonts w:cs="Times New Roman"/>
        </w:rPr>
        <w:t xml:space="preserve"> non</w:t>
      </w:r>
      <w:r>
        <w:rPr>
          <w:rFonts w:cs="Times New Roman"/>
        </w:rPr>
        <w:t>-</w:t>
      </w:r>
      <w:r w:rsidRPr="00172EEB">
        <w:rPr>
          <w:rFonts w:cs="Times New Roman"/>
        </w:rPr>
        <w:t>motor dominant phenotype</w:t>
      </w:r>
      <w:r>
        <w:rPr>
          <w:rFonts w:cs="Times New Roman"/>
        </w:rPr>
        <w:t xml:space="preserve"> also described in many clinical phenotype-driven studies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r>
        <w:rPr>
          <w:rFonts w:cs="Times New Roman"/>
          <w:vertAlign w:val="superscript"/>
        </w:rPr>
        <w:t xml:space="preserve"> </w:t>
      </w:r>
      <w:r w:rsidR="00D353D7">
        <w:rPr>
          <w:rFonts w:cs="Times New Roman"/>
        </w:rPr>
        <w:t>and</w:t>
      </w:r>
      <w:r>
        <w:rPr>
          <w:rFonts w:cs="Times New Roman"/>
        </w:rPr>
        <w:t xml:space="preserve"> D3 </w:t>
      </w:r>
      <w:r w:rsidR="00D353D7">
        <w:rPr>
          <w:rFonts w:cs="Times New Roman"/>
        </w:rPr>
        <w:t>corresponding</w:t>
      </w:r>
      <w:r>
        <w:rPr>
          <w:rFonts w:cs="Times New Roman"/>
        </w:rPr>
        <w:t xml:space="preserve"> to the traditional motor-dominant view of PD.</w:t>
      </w:r>
      <w:r w:rsidR="00EE6735">
        <w:rPr>
          <w:rFonts w:cs="Times New Roman"/>
        </w:rPr>
        <w:t xml:space="preserve"> </w:t>
      </w:r>
      <w:r w:rsidR="00D353D7">
        <w:rPr>
          <w:rFonts w:cs="Times New Roman"/>
        </w:rPr>
        <w:t>Due to these clusters’ similar overall PD severity (CISI</w:t>
      </w:r>
      <w:r w:rsidR="007E3B7B">
        <w:rPr>
          <w:rFonts w:cs="Times New Roman"/>
        </w:rPr>
        <w:t>-PD</w:t>
      </w:r>
      <w:r w:rsidR="00D353D7">
        <w:rPr>
          <w:rFonts w:cs="Times New Roman"/>
        </w:rPr>
        <w:t xml:space="preserve">) and duration, differences in disease progression do not explain </w:t>
      </w:r>
      <w:r w:rsidR="00847B32">
        <w:rPr>
          <w:rFonts w:cs="Times New Roman"/>
        </w:rPr>
        <w:t xml:space="preserve">the </w:t>
      </w:r>
      <w:r w:rsidR="003D5EDF">
        <w:rPr>
          <w:rFonts w:cs="Times New Roman"/>
        </w:rPr>
        <w:t>differences</w:t>
      </w:r>
      <w:r w:rsidR="00F70F34">
        <w:rPr>
          <w:rFonts w:cs="Times New Roman"/>
        </w:rPr>
        <w:t xml:space="preserve"> between D2 and D3</w:t>
      </w:r>
      <w:r w:rsidR="00D353D7">
        <w:rPr>
          <w:rFonts w:cs="Times New Roman"/>
        </w:rPr>
        <w:t>.</w:t>
      </w:r>
      <w:r>
        <w:rPr>
          <w:rFonts w:cs="Times New Roman"/>
        </w:rPr>
        <w:t xml:space="preserve"> </w:t>
      </w:r>
      <w:r w:rsidR="00EE6735">
        <w:rPr>
          <w:rFonts w:cs="Times New Roman"/>
        </w:rPr>
        <w:t>Finally</w:t>
      </w:r>
      <w:r>
        <w:rPr>
          <w:rFonts w:cs="Times New Roman"/>
        </w:rPr>
        <w:t>, the high incidence of tremor in D3</w:t>
      </w:r>
      <w:r w:rsidR="00E7022C">
        <w:rPr>
          <w:rFonts w:cs="Times New Roman"/>
        </w:rPr>
        <w:t>, even higher than D4,</w:t>
      </w:r>
      <w:r>
        <w:rPr>
          <w:rFonts w:cs="Times New Roman"/>
        </w:rPr>
        <w:t xml:space="preserve"> is interesting and reflect</w:t>
      </w:r>
      <w:r w:rsidR="004C58A7">
        <w:rPr>
          <w:rFonts w:cs="Times New Roman"/>
        </w:rPr>
        <w:t>s</w:t>
      </w:r>
      <w:r>
        <w:rPr>
          <w:rFonts w:cs="Times New Roman"/>
        </w:rPr>
        <w:t xml:space="preserve"> not only the motor-dominant subtype of van </w:t>
      </w:r>
      <w:proofErr w:type="spellStart"/>
      <w:r>
        <w:rPr>
          <w:rFonts w:cs="Times New Roman"/>
        </w:rPr>
        <w:t>Rooden</w:t>
      </w:r>
      <w:proofErr w:type="spellEnd"/>
      <w:r w:rsidR="005F3164">
        <w:rPr>
          <w:rFonts w:cs="Times New Roman"/>
        </w:rPr>
        <w:t xml:space="preserve"> </w:t>
      </w:r>
      <w:r w:rsidR="005F3164">
        <w:rPr>
          <w:rFonts w:cs="Times New Roman"/>
          <w:i/>
        </w:rPr>
        <w:t>et al.</w:t>
      </w:r>
      <w:r>
        <w:rPr>
          <w:rFonts w:cs="Times New Roman"/>
        </w:rPr>
        <w:t xml:space="preserve"> but also the tremor-dominant/slow-progression cluster described by Ma </w:t>
      </w:r>
      <w:r w:rsidRPr="00316D52">
        <w:rPr>
          <w:rFonts w:cs="Times New Roman"/>
          <w:i/>
        </w:rPr>
        <w:t>et al</w:t>
      </w:r>
      <w:r>
        <w:rPr>
          <w:rFonts w:cs="Times New Roman"/>
          <w:i/>
        </w:rPr>
        <w:t xml:space="preserve">. </w:t>
      </w:r>
      <w:r>
        <w:rPr>
          <w:rFonts w:cs="Times New Roman"/>
        </w:rPr>
        <w:t>(2015).</w:t>
      </w:r>
    </w:p>
    <w:p w14:paraId="1F353814" w14:textId="075CFB0B" w:rsidR="00FE06FE" w:rsidRPr="00FE06FE" w:rsidRDefault="00FE06FE" w:rsidP="00FE06FE">
      <w:pPr>
        <w:suppressAutoHyphens/>
        <w:rPr>
          <w:rFonts w:cs="Times New Roman"/>
        </w:rPr>
      </w:pPr>
      <w:r>
        <w:rPr>
          <w:rFonts w:cs="Times New Roman"/>
        </w:rPr>
        <w:t xml:space="preserve">Our correlation analysis demonstrates notable differences in disease progression among these clusters. The high initial depression and anxiety scores for </w:t>
      </w:r>
      <w:r w:rsidR="00994D03">
        <w:rPr>
          <w:rFonts w:cs="Times New Roman"/>
        </w:rPr>
        <w:t>c</w:t>
      </w:r>
      <w:r w:rsidR="00D71D62">
        <w:rPr>
          <w:rFonts w:cs="Times New Roman"/>
        </w:rPr>
        <w:t>luster D2</w:t>
      </w:r>
      <w:r>
        <w:rPr>
          <w:rFonts w:cs="Times New Roman"/>
        </w:rPr>
        <w:t xml:space="preserve"> suggests that patients susceptible to NMS-dominant PD can be identified </w:t>
      </w:r>
      <w:r w:rsidR="00295448">
        <w:rPr>
          <w:rFonts w:cs="Times New Roman"/>
        </w:rPr>
        <w:t xml:space="preserve">by high NMS scores </w:t>
      </w:r>
      <w:r>
        <w:rPr>
          <w:rFonts w:cs="Times New Roman"/>
        </w:rPr>
        <w:t xml:space="preserve">early after disease onset. Furthermore, the general improvement in depression and anxiety scores for this </w:t>
      </w:r>
      <w:r w:rsidR="00960ECA">
        <w:rPr>
          <w:rFonts w:cs="Times New Roman"/>
        </w:rPr>
        <w:t>cluster</w:t>
      </w:r>
      <w:r>
        <w:rPr>
          <w:rFonts w:cs="Times New Roman"/>
        </w:rPr>
        <w:t xml:space="preserve"> </w:t>
      </w:r>
      <w:del w:id="20" w:author="Jesse Mu" w:date="2017-08-31T22:52:00Z">
        <w:r w:rsidDel="0076583C">
          <w:rPr>
            <w:rFonts w:cs="Times New Roman"/>
          </w:rPr>
          <w:delText xml:space="preserve">matches </w:delText>
        </w:r>
      </w:del>
      <w:ins w:id="21" w:author="Jesse Mu" w:date="2017-08-31T22:52:00Z">
        <w:r w:rsidR="0076583C">
          <w:rPr>
            <w:rFonts w:cs="Times New Roman"/>
          </w:rPr>
          <w:t xml:space="preserve">contrasts with the relatively stable </w:t>
        </w:r>
      </w:ins>
      <w:ins w:id="22" w:author="Jesse Mu" w:date="2017-08-31T22:53:00Z">
        <w:r w:rsidR="0076583C">
          <w:rPr>
            <w:rFonts w:cs="Times New Roman"/>
          </w:rPr>
          <w:t>scores in clusters D1, D3, and D4.</w:t>
        </w:r>
      </w:ins>
      <w:del w:id="23" w:author="Jesse Mu" w:date="2017-08-31T22:53:00Z">
        <w:r w:rsidDel="0076583C">
          <w:rPr>
            <w:rFonts w:cs="Times New Roman"/>
          </w:rPr>
          <w:delText>recent results</w:delText>
        </w:r>
        <w:r w:rsidR="0095173B" w:rsidDel="0076583C">
          <w:rPr>
            <w:rFonts w:cs="Times New Roman"/>
          </w:rPr>
          <w:delText xml:space="preserve"> found</w:delText>
        </w:r>
        <w:r w:rsidDel="0076583C">
          <w:rPr>
            <w:rFonts w:cs="Times New Roman"/>
          </w:rPr>
          <w:delText xml:space="preserve"> in a 2-year follow-up study of an untreated PD cohort (Mollenhauer </w:delText>
        </w:r>
        <w:r w:rsidDel="0076583C">
          <w:rPr>
            <w:rFonts w:cs="Times New Roman"/>
            <w:i/>
          </w:rPr>
          <w:delText>et al</w:delText>
        </w:r>
        <w:r w:rsidDel="0076583C">
          <w:rPr>
            <w:rFonts w:cs="Times New Roman"/>
          </w:rPr>
          <w:delText>., 2016).</w:delText>
        </w:r>
      </w:del>
    </w:p>
    <w:p w14:paraId="66BA484B" w14:textId="524EA503" w:rsidR="00224079" w:rsidRDefault="00224079" w:rsidP="00224079">
      <w:pPr>
        <w:suppressAutoHyphens/>
        <w:autoSpaceDE w:val="0"/>
        <w:autoSpaceDN w:val="0"/>
        <w:adjustRightInd w:val="0"/>
        <w:rPr>
          <w:rFonts w:cs="Times New Roman"/>
        </w:rPr>
      </w:pPr>
      <w:r>
        <w:rPr>
          <w:rFonts w:cs="Times New Roman"/>
        </w:rPr>
        <w:t>From t</w:t>
      </w:r>
      <w:r w:rsidR="00BC127D">
        <w:rPr>
          <w:rFonts w:cs="Times New Roman"/>
        </w:rPr>
        <w:t>he symptoms clustering (Figure 2</w:t>
      </w:r>
      <w:r>
        <w:rPr>
          <w:rFonts w:cs="Times New Roman"/>
        </w:rPr>
        <w:t xml:space="preserve">), six smaller clusters were identified. S1 was similar to D1. S2 to S6, while increasing in motor severity, expressed specific NMS, thus supporting the clinical concept of NMS-based subtyping. Cluster S2, with principal components including RLS, swallowing, pain, and others, may be a new finding from this study. Cluster </w:t>
      </w:r>
      <w:r w:rsidRPr="008424D8">
        <w:rPr>
          <w:rFonts w:cs="Times New Roman"/>
        </w:rPr>
        <w:t>S3</w:t>
      </w:r>
      <w:r>
        <w:rPr>
          <w:rFonts w:cs="Times New Roman"/>
        </w:rPr>
        <w:t xml:space="preserve">, with significant urinary dysfunction, fits the descriptions by </w:t>
      </w:r>
      <w:proofErr w:type="spellStart"/>
      <w:r>
        <w:rPr>
          <w:rFonts w:cs="Times New Roman"/>
        </w:rPr>
        <w:t>Erro</w:t>
      </w:r>
      <w:proofErr w:type="spellEnd"/>
      <w:r>
        <w:rPr>
          <w:rFonts w:cs="Times New Roman"/>
        </w:rPr>
        <w:t xml:space="preserve"> </w:t>
      </w:r>
      <w:r w:rsidRPr="00DF387C">
        <w:rPr>
          <w:rFonts w:cs="Times New Roman"/>
          <w:i/>
        </w:rPr>
        <w:t>et al</w:t>
      </w:r>
      <w:r>
        <w:rPr>
          <w:rFonts w:cs="Times New Roman"/>
        </w:rPr>
        <w:t>. (2013),</w:t>
      </w:r>
      <w:r w:rsidRPr="00CF2EFA">
        <w:rPr>
          <w:rFonts w:cs="Times New Roman"/>
        </w:rPr>
        <w:t xml:space="preserve"> </w:t>
      </w:r>
      <w:r>
        <w:rPr>
          <w:rFonts w:cs="Times New Roman"/>
        </w:rPr>
        <w:t xml:space="preserve">highlighting the relevance of this symptom as a specific marker in non-motor dominant clusters and disease progression. Cluster S4, </w:t>
      </w:r>
      <w:r>
        <w:rPr>
          <w:rFonts w:cs="Times New Roman"/>
        </w:rPr>
        <w:lastRenderedPageBreak/>
        <w:t>characterized by high mood/apathy symptoms, is consistent with the sleep and apathy clinical phenotypes described by other studies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r w:rsidRPr="000E0235">
        <w:rPr>
          <w:rFonts w:cs="Times New Roman"/>
        </w:rPr>
        <w:t xml:space="preserve"> </w:t>
      </w:r>
      <w:r>
        <w:rPr>
          <w:rFonts w:cs="Times New Roman"/>
        </w:rPr>
        <w:t xml:space="preserve">Clusters S5 and S6 are of clinical interest, as in these clusters NMS </w:t>
      </w:r>
      <w:r w:rsidR="00863A35">
        <w:rPr>
          <w:rFonts w:cs="Times New Roman"/>
        </w:rPr>
        <w:t>dominate</w:t>
      </w:r>
      <w:r>
        <w:rPr>
          <w:rFonts w:cs="Times New Roman"/>
        </w:rPr>
        <w:t xml:space="preserve">, overshadowing motor symptoms with an emphasis on cognitive impairment in S5 and autonomic (cardiovascular and gastrointestinal) symptoms in S6. Overall, many of these subtypes are newly reported and their characteristics support clinical </w:t>
      </w:r>
      <w:proofErr w:type="spellStart"/>
      <w:r>
        <w:rPr>
          <w:rFonts w:cs="Times New Roman"/>
        </w:rPr>
        <w:t>endophenotyping</w:t>
      </w:r>
      <w:proofErr w:type="spellEnd"/>
      <w:r>
        <w:rPr>
          <w:rFonts w:cs="Times New Roman"/>
        </w:rPr>
        <w:t xml:space="preserve"> of non-motor subtypes not reported in previous studies.</w:t>
      </w:r>
    </w:p>
    <w:p w14:paraId="72174D73" w14:textId="3F353E55" w:rsidR="00224079" w:rsidRPr="00224079" w:rsidRDefault="00224079" w:rsidP="00224079">
      <w:pPr>
        <w:suppressAutoHyphens/>
        <w:rPr>
          <w:rFonts w:cs="Times New Roman"/>
          <w:b/>
        </w:rPr>
      </w:pPr>
      <w:r>
        <w:rPr>
          <w:rFonts w:cs="Times New Roman"/>
        </w:rPr>
        <w:t>The comparison between the domains and symptoms clustering shown in the contingency table (Table</w:t>
      </w:r>
      <w:r w:rsidR="007044C6">
        <w:rPr>
          <w:rFonts w:cs="Times New Roman"/>
        </w:rPr>
        <w:t xml:space="preserve"> 4</w:t>
      </w:r>
      <w:r>
        <w:rPr>
          <w:rFonts w:cs="Times New Roman"/>
        </w:rPr>
        <w:t xml:space="preserve">) suggests that the broader subset of </w:t>
      </w:r>
      <w:r w:rsidR="00BB6698">
        <w:rPr>
          <w:rFonts w:cs="Times New Roman"/>
        </w:rPr>
        <w:t xml:space="preserve">cluster </w:t>
      </w:r>
      <w:r>
        <w:rPr>
          <w:rFonts w:cs="Times New Roman"/>
        </w:rPr>
        <w:t xml:space="preserve">S1, a mild non-motor dominant cluster, essentially expresses two NMS subtypes, one of them with motor symptoms. The low numbers observed in some cells do not allow consistent clinical interpretation. The </w:t>
      </w:r>
      <w:r w:rsidR="000E4834">
        <w:rPr>
          <w:rFonts w:cs="Times New Roman"/>
        </w:rPr>
        <w:t>hierarchical clustering</w:t>
      </w:r>
      <w:r w:rsidR="00BC127D">
        <w:rPr>
          <w:rFonts w:cs="Times New Roman"/>
        </w:rPr>
        <w:t xml:space="preserve"> (Figure 3</w:t>
      </w:r>
      <w:r>
        <w:rPr>
          <w:rFonts w:cs="Times New Roman"/>
        </w:rPr>
        <w:t>) indicates that the symptoms grouping in the NMSS dimensions works as expected, as most items in each domain group together</w:t>
      </w:r>
      <w:r w:rsidR="00A75A9E">
        <w:rPr>
          <w:rFonts w:cs="Times New Roman"/>
        </w:rPr>
        <w:t>, with the exception of tremor</w:t>
      </w:r>
      <w:r>
        <w:rPr>
          <w:rFonts w:cs="Times New Roman"/>
        </w:rPr>
        <w:t>.</w:t>
      </w:r>
    </w:p>
    <w:p w14:paraId="21B88438" w14:textId="21C05347" w:rsidR="00224079" w:rsidRDefault="00224079" w:rsidP="00224079">
      <w:pPr>
        <w:suppressAutoHyphens/>
        <w:rPr>
          <w:rFonts w:cs="Times New Roman"/>
        </w:rPr>
      </w:pPr>
      <w:r>
        <w:rPr>
          <w:rFonts w:cs="Times New Roman"/>
        </w:rPr>
        <w:t>What are the clinical implications of these clusterings? First, our analysis represents statistical conformation of NMS-dominant presentation of PD. The specific expression of several NMS domains such as mood/anxiety, sleep/fatigue, cognition, and urinary function suggests that these subgroups may have different patterns of neurodegeneration involving the brain’s various non-dopaminergic pathways, possibly in excess of dopaminergic degeneration, as suggested by several authors (</w:t>
      </w:r>
      <w:proofErr w:type="spellStart"/>
      <w:r>
        <w:rPr>
          <w:rFonts w:cs="Times New Roman"/>
        </w:rPr>
        <w:t>Jellinger</w:t>
      </w:r>
      <w:proofErr w:type="spellEnd"/>
      <w:r>
        <w:rPr>
          <w:rFonts w:cs="Times New Roman"/>
        </w:rPr>
        <w:t>, 2012).</w:t>
      </w:r>
      <w:r w:rsidRPr="00DD6019">
        <w:rPr>
          <w:rFonts w:cs="Times New Roman"/>
        </w:rPr>
        <w:t xml:space="preserve"> </w:t>
      </w:r>
      <w:r>
        <w:rPr>
          <w:rFonts w:cs="Times New Roman"/>
        </w:rPr>
        <w:t>Second, clinical recognition of subtypes using ad hoc criteria would allow for the development of truly subtype-specific treatment packages for PD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Third, clinical </w:t>
      </w:r>
      <w:r w:rsidR="00647FD3">
        <w:rPr>
          <w:rFonts w:cs="Times New Roman"/>
        </w:rPr>
        <w:t>characteriz</w:t>
      </w:r>
      <w:r>
        <w:rPr>
          <w:rFonts w:cs="Times New Roman"/>
        </w:rPr>
        <w:t>ation of these groups will allow studies of natural history of specific subtypes.</w:t>
      </w:r>
    </w:p>
    <w:p w14:paraId="53E716E0" w14:textId="2B8CD00E" w:rsidR="00437EDC" w:rsidRDefault="00224079" w:rsidP="00224079">
      <w:pPr>
        <w:suppressAutoHyphens/>
        <w:rPr>
          <w:rFonts w:cs="Times New Roman"/>
        </w:rPr>
      </w:pPr>
      <w:r>
        <w:rPr>
          <w:rFonts w:cs="Times New Roman"/>
        </w:rPr>
        <w:t xml:space="preserve">The clinical non-specificity </w:t>
      </w:r>
      <w:r w:rsidRPr="00477E00">
        <w:rPr>
          <w:rFonts w:cs="Times New Roman"/>
        </w:rPr>
        <w:t>of D1, S1, D4, and S6</w:t>
      </w:r>
      <w:r>
        <w:rPr>
          <w:rFonts w:cs="Times New Roman"/>
        </w:rPr>
        <w:t xml:space="preserve">, </w:t>
      </w:r>
      <w:r w:rsidRPr="00477E00">
        <w:rPr>
          <w:rFonts w:cs="Times New Roman"/>
        </w:rPr>
        <w:t xml:space="preserve">with </w:t>
      </w:r>
      <w:r>
        <w:rPr>
          <w:rFonts w:cs="Times New Roman"/>
        </w:rPr>
        <w:t xml:space="preserve">extremely </w:t>
      </w:r>
      <w:r w:rsidR="006A041B">
        <w:rPr>
          <w:rFonts w:cs="Times New Roman"/>
        </w:rPr>
        <w:t>diverse</w:t>
      </w:r>
      <w:r>
        <w:rPr>
          <w:rFonts w:cs="Times New Roman"/>
        </w:rPr>
        <w:t xml:space="preserve"> disease duration</w:t>
      </w:r>
      <w:r w:rsidR="006A041B">
        <w:rPr>
          <w:rFonts w:cs="Times New Roman"/>
        </w:rPr>
        <w:t>s</w:t>
      </w:r>
      <w:r>
        <w:rPr>
          <w:rFonts w:cs="Times New Roman"/>
        </w:rPr>
        <w:t xml:space="preserve"> and </w:t>
      </w:r>
      <w:r w:rsidR="00BB21F0">
        <w:rPr>
          <w:rFonts w:cs="Times New Roman"/>
        </w:rPr>
        <w:t>severities</w:t>
      </w:r>
      <w:r>
        <w:rPr>
          <w:rFonts w:cs="Times New Roman"/>
        </w:rPr>
        <w:t xml:space="preserve">, contrasts with the </w:t>
      </w:r>
      <w:r w:rsidR="00B4794B">
        <w:rPr>
          <w:rFonts w:cs="Times New Roman"/>
        </w:rPr>
        <w:t xml:space="preserve">precisely </w:t>
      </w:r>
      <w:r>
        <w:rPr>
          <w:rFonts w:cs="Times New Roman"/>
        </w:rPr>
        <w:t xml:space="preserve">characterized </w:t>
      </w:r>
      <w:r w:rsidR="00EF2C3F">
        <w:rPr>
          <w:rFonts w:cs="Times New Roman"/>
        </w:rPr>
        <w:t xml:space="preserve">clusters </w:t>
      </w:r>
      <w:r w:rsidRPr="00477E00">
        <w:rPr>
          <w:rFonts w:cs="Times New Roman"/>
        </w:rPr>
        <w:t>S3</w:t>
      </w:r>
      <w:r w:rsidRPr="00B274B4">
        <w:rPr>
          <w:rFonts w:cs="Times New Roman"/>
        </w:rPr>
        <w:t>, S</w:t>
      </w:r>
      <w:r w:rsidRPr="00477E00">
        <w:rPr>
          <w:rFonts w:cs="Times New Roman"/>
        </w:rPr>
        <w:t>4, and S</w:t>
      </w:r>
      <w:r>
        <w:rPr>
          <w:rFonts w:cs="Times New Roman"/>
        </w:rPr>
        <w:t xml:space="preserve">5, with dominant expression of urinary, mood/apathy and attention/memory symptoms, respectively, at intermediate stages of the disease. This pattern is in line with the notion of “phenotypic convergence” proposed by Warren </w:t>
      </w:r>
      <w:r>
        <w:rPr>
          <w:rFonts w:cs="Times New Roman"/>
          <w:i/>
        </w:rPr>
        <w:t>et</w:t>
      </w:r>
      <w:r w:rsidRPr="003214BE">
        <w:rPr>
          <w:rFonts w:cs="Times New Roman"/>
          <w:i/>
        </w:rPr>
        <w:t xml:space="preserve"> al</w:t>
      </w:r>
      <w:r>
        <w:rPr>
          <w:rFonts w:cs="Times New Roman"/>
        </w:rPr>
        <w:t>. (2013)</w:t>
      </w:r>
      <w:r w:rsidRPr="00847831">
        <w:rPr>
          <w:rFonts w:cs="Times New Roman"/>
        </w:rPr>
        <w:t xml:space="preserve"> </w:t>
      </w:r>
      <w:r>
        <w:rPr>
          <w:rFonts w:cs="Times New Roman"/>
        </w:rPr>
        <w:t xml:space="preserve">as a key clinical feature of the spread of neurodegenerative disorders due to abnormal protein aggregates. The identified clusters may represent distinct footprints of large-scale network disintegration </w:t>
      </w:r>
      <w:r w:rsidR="001A0A3A">
        <w:rPr>
          <w:rFonts w:cs="Times New Roman"/>
        </w:rPr>
        <w:t>which necessitates</w:t>
      </w:r>
      <w:r>
        <w:rPr>
          <w:rFonts w:cs="Times New Roman"/>
        </w:rPr>
        <w:t xml:space="preserve"> trans</w:t>
      </w:r>
      <w:r w:rsidR="001A0A3A">
        <w:rPr>
          <w:rFonts w:cs="Times New Roman"/>
        </w:rPr>
        <w:t>lation to clinical management</w:t>
      </w:r>
      <w:r>
        <w:rPr>
          <w:rFonts w:cs="Times New Roman"/>
        </w:rPr>
        <w:t xml:space="preserve">. </w:t>
      </w:r>
      <w:ins w:id="24" w:author="Jesse Mu" w:date="2017-08-31T22:54:00Z">
        <w:r w:rsidR="00C626E1">
          <w:rPr>
            <w:rFonts w:cs="Times New Roman"/>
          </w:rPr>
          <w:t xml:space="preserve">The Warren </w:t>
        </w:r>
        <w:r w:rsidR="00C626E1">
          <w:rPr>
            <w:rFonts w:cs="Times New Roman"/>
            <w:i/>
          </w:rPr>
          <w:t>et al.</w:t>
        </w:r>
        <w:r w:rsidR="00C626E1">
          <w:rPr>
            <w:rFonts w:cs="Times New Roman"/>
          </w:rPr>
          <w:t xml:space="preserve"> concept is in line with the general etiologic hypothesis for late-life neurodegenerative diseases proposed by de Pedro-Cuesta </w:t>
        </w:r>
        <w:r w:rsidR="00C626E1">
          <w:rPr>
            <w:rFonts w:cs="Times New Roman"/>
            <w:i/>
          </w:rPr>
          <w:t>et al</w:t>
        </w:r>
        <w:r w:rsidR="00986FE2">
          <w:rPr>
            <w:rFonts w:cs="Times New Roman"/>
          </w:rPr>
          <w:t>. (</w:t>
        </w:r>
        <w:r w:rsidR="00C626E1">
          <w:rPr>
            <w:rFonts w:cs="Times New Roman"/>
          </w:rPr>
          <w:t>2016</w:t>
        </w:r>
      </w:ins>
      <w:ins w:id="25" w:author="Jesse Mu" w:date="2017-08-31T23:24:00Z">
        <w:r w:rsidR="00986FE2">
          <w:rPr>
            <w:rFonts w:cs="Times New Roman"/>
          </w:rPr>
          <w:t>)</w:t>
        </w:r>
      </w:ins>
      <w:ins w:id="26" w:author="Jesse Mu" w:date="2017-08-31T22:54:00Z">
        <w:r w:rsidR="00C626E1">
          <w:rPr>
            <w:rFonts w:cs="Times New Roman"/>
          </w:rPr>
          <w:t>.</w:t>
        </w:r>
      </w:ins>
    </w:p>
    <w:p w14:paraId="0EA32D18" w14:textId="6CABE1A6" w:rsidR="00E83502" w:rsidRDefault="00224079" w:rsidP="00224079">
      <w:pPr>
        <w:suppressAutoHyphens/>
        <w:rPr>
          <w:ins w:id="27" w:author="Jesse Mu" w:date="2017-08-31T23:18:00Z"/>
          <w:rFonts w:cs="Times New Roman"/>
        </w:rPr>
      </w:pPr>
      <w:r>
        <w:rPr>
          <w:rFonts w:cs="Times New Roman"/>
        </w:rPr>
        <w:t xml:space="preserve">Like any cohort-based, cluster-analysis driven study, there are several limitations of this analysis. </w:t>
      </w:r>
      <w:r w:rsidR="00C572B3">
        <w:rPr>
          <w:rFonts w:cs="Times New Roman"/>
        </w:rPr>
        <w:t>Due to the data collection methods of the two studies used, selection due to prevalence b</w:t>
      </w:r>
      <w:r w:rsidR="007B0556">
        <w:rPr>
          <w:rFonts w:cs="Times New Roman"/>
        </w:rPr>
        <w:t xml:space="preserve">ias, i.e. </w:t>
      </w:r>
      <w:r w:rsidR="001F47BB">
        <w:rPr>
          <w:rFonts w:cs="Times New Roman"/>
        </w:rPr>
        <w:t xml:space="preserve">sample </w:t>
      </w:r>
      <w:r w:rsidR="007B0556">
        <w:rPr>
          <w:rFonts w:cs="Times New Roman"/>
        </w:rPr>
        <w:t>overrepresentation of patients with higher survival, is unlikely to explain this clustering; however, clustering at early PD stages may have been undermined by poorly recorded symptoms prior to diagnosis.</w:t>
      </w:r>
      <w:r w:rsidR="00C572B3">
        <w:rPr>
          <w:rFonts w:cs="Times New Roman"/>
        </w:rPr>
        <w:t xml:space="preserve"> </w:t>
      </w:r>
      <w:r w:rsidR="007B0556">
        <w:rPr>
          <w:rFonts w:cs="Times New Roman"/>
        </w:rPr>
        <w:t>Furthermore</w:t>
      </w:r>
      <w:r>
        <w:rPr>
          <w:rFonts w:cs="Times New Roman"/>
        </w:rPr>
        <w:t xml:space="preserve">, we did not report a control group, although our intention was not to describe the symptoms as discriminant from normal subjects. </w:t>
      </w:r>
      <w:r w:rsidR="007B0556">
        <w:rPr>
          <w:rFonts w:cs="Times New Roman"/>
        </w:rPr>
        <w:t>Lastly</w:t>
      </w:r>
      <w:r>
        <w:rPr>
          <w:rFonts w:cs="Times New Roman"/>
        </w:rPr>
        <w:t xml:space="preserve">, </w:t>
      </w:r>
      <w:ins w:id="28" w:author="Jesse Mu" w:date="2017-08-31T23:12:00Z">
        <w:r w:rsidR="00B03ECB">
          <w:rPr>
            <w:rFonts w:cs="Times New Roman"/>
          </w:rPr>
          <w:t xml:space="preserve">in the treated patients in our sample, </w:t>
        </w:r>
      </w:ins>
      <w:r>
        <w:rPr>
          <w:rFonts w:cs="Times New Roman"/>
        </w:rPr>
        <w:t xml:space="preserve">NMS </w:t>
      </w:r>
      <w:del w:id="29" w:author="Jesse Mu" w:date="2017-08-31T23:32:00Z">
        <w:r w:rsidDel="00B40911">
          <w:rPr>
            <w:rFonts w:cs="Times New Roman"/>
          </w:rPr>
          <w:delText xml:space="preserve">profiles </w:delText>
        </w:r>
      </w:del>
      <w:ins w:id="30" w:author="Jesse Mu" w:date="2017-08-31T23:32:00Z">
        <w:r w:rsidR="00B40911">
          <w:rPr>
            <w:rFonts w:cs="Times New Roman"/>
          </w:rPr>
          <w:t>symptoms</w:t>
        </w:r>
        <w:r w:rsidR="00B40911">
          <w:rPr>
            <w:rFonts w:cs="Times New Roman"/>
          </w:rPr>
          <w:t xml:space="preserve"> </w:t>
        </w:r>
      </w:ins>
      <w:del w:id="31" w:author="Jesse Mu" w:date="2017-08-31T23:12:00Z">
        <w:r w:rsidDel="00E83502">
          <w:rPr>
            <w:rFonts w:cs="Times New Roman"/>
          </w:rPr>
          <w:delText xml:space="preserve">in </w:delText>
        </w:r>
        <w:r w:rsidDel="00B03ECB">
          <w:rPr>
            <w:rFonts w:cs="Times New Roman"/>
          </w:rPr>
          <w:delText xml:space="preserve">advanced </w:delText>
        </w:r>
        <w:r w:rsidDel="00E83502">
          <w:rPr>
            <w:rFonts w:cs="Times New Roman"/>
          </w:rPr>
          <w:delText>PD</w:delText>
        </w:r>
      </w:del>
      <w:ins w:id="32" w:author="Jesse Mu" w:date="2017-08-31T23:12:00Z">
        <w:r w:rsidR="00E83502">
          <w:rPr>
            <w:rFonts w:cs="Times New Roman"/>
          </w:rPr>
          <w:t>could</w:t>
        </w:r>
      </w:ins>
      <w:r>
        <w:rPr>
          <w:rFonts w:cs="Times New Roman"/>
        </w:rPr>
        <w:t xml:space="preserve"> </w:t>
      </w:r>
      <w:del w:id="33" w:author="Jesse Mu" w:date="2017-08-31T23:12:00Z">
        <w:r w:rsidDel="00B03ECB">
          <w:rPr>
            <w:rFonts w:cs="Times New Roman"/>
          </w:rPr>
          <w:delText xml:space="preserve">could also </w:delText>
        </w:r>
      </w:del>
      <w:r>
        <w:rPr>
          <w:rFonts w:cs="Times New Roman"/>
        </w:rPr>
        <w:t xml:space="preserve">be influenced by </w:t>
      </w:r>
      <w:del w:id="34" w:author="Jesse Mu" w:date="2017-08-31T23:12:00Z">
        <w:r w:rsidDel="00E83502">
          <w:rPr>
            <w:rFonts w:cs="Times New Roman"/>
          </w:rPr>
          <w:delText xml:space="preserve">patterns of </w:delText>
        </w:r>
      </w:del>
      <w:r>
        <w:rPr>
          <w:rFonts w:cs="Times New Roman"/>
        </w:rPr>
        <w:t xml:space="preserve">dopaminergic therapy, </w:t>
      </w:r>
      <w:ins w:id="35" w:author="Jesse Mu" w:date="2017-08-31T23:14:00Z">
        <w:r w:rsidR="00E83502">
          <w:rPr>
            <w:rFonts w:cs="Times New Roman"/>
          </w:rPr>
          <w:t xml:space="preserve">including depression </w:t>
        </w:r>
      </w:ins>
      <w:ins w:id="36" w:author="Jesse Mu" w:date="2017-08-31T23:22:00Z">
        <w:r w:rsidR="00E83502">
          <w:rPr>
            <w:rFonts w:cs="Times New Roman"/>
          </w:rPr>
          <w:t xml:space="preserve">via </w:t>
        </w:r>
        <w:proofErr w:type="spellStart"/>
        <w:r w:rsidR="00E83502">
          <w:rPr>
            <w:rFonts w:cs="Times New Roman"/>
          </w:rPr>
          <w:t>pramipexole</w:t>
        </w:r>
        <w:proofErr w:type="spellEnd"/>
        <w:r w:rsidR="00986FE2">
          <w:rPr>
            <w:rFonts w:cs="Times New Roman"/>
          </w:rPr>
          <w:t xml:space="preserve"> (</w:t>
        </w:r>
      </w:ins>
      <w:proofErr w:type="spellStart"/>
      <w:ins w:id="37" w:author="Jesse Mu" w:date="2017-08-31T23:24:00Z">
        <w:r w:rsidR="00986FE2">
          <w:rPr>
            <w:rFonts w:cs="Times New Roman"/>
          </w:rPr>
          <w:t>Barone</w:t>
        </w:r>
        <w:proofErr w:type="spellEnd"/>
        <w:r w:rsidR="00986FE2">
          <w:rPr>
            <w:rFonts w:cs="Times New Roman"/>
          </w:rPr>
          <w:t xml:space="preserve"> </w:t>
        </w:r>
        <w:r w:rsidR="00986FE2" w:rsidRPr="00986FE2">
          <w:rPr>
            <w:rFonts w:cs="Times New Roman"/>
            <w:i/>
            <w:rPrChange w:id="38" w:author="Jesse Mu" w:date="2017-08-31T23:24:00Z">
              <w:rPr>
                <w:rFonts w:cs="Times New Roman"/>
              </w:rPr>
            </w:rPrChange>
          </w:rPr>
          <w:t>et al.</w:t>
        </w:r>
        <w:r w:rsidR="00986FE2">
          <w:rPr>
            <w:rFonts w:cs="Times New Roman"/>
          </w:rPr>
          <w:t>, 2010</w:t>
        </w:r>
      </w:ins>
      <w:ins w:id="39" w:author="Jesse Mu" w:date="2017-08-31T23:22:00Z">
        <w:r w:rsidR="00986FE2">
          <w:rPr>
            <w:rFonts w:cs="Times New Roman"/>
          </w:rPr>
          <w:t>)</w:t>
        </w:r>
        <w:r w:rsidR="00E83502">
          <w:rPr>
            <w:rFonts w:cs="Times New Roman"/>
          </w:rPr>
          <w:t xml:space="preserve">, </w:t>
        </w:r>
      </w:ins>
      <w:ins w:id="40" w:author="Jesse Mu" w:date="2017-08-31T23:15:00Z">
        <w:r w:rsidR="00E83502">
          <w:rPr>
            <w:rFonts w:cs="Times New Roman"/>
          </w:rPr>
          <w:t xml:space="preserve">sleep disorders </w:t>
        </w:r>
      </w:ins>
      <w:ins w:id="41" w:author="Jesse Mu" w:date="2017-08-31T23:25:00Z">
        <w:r w:rsidR="00986FE2">
          <w:rPr>
            <w:rFonts w:cs="Times New Roman"/>
          </w:rPr>
          <w:t xml:space="preserve">via </w:t>
        </w:r>
        <w:proofErr w:type="spellStart"/>
        <w:r w:rsidR="00986FE2">
          <w:rPr>
            <w:rFonts w:cs="Times New Roman"/>
          </w:rPr>
          <w:t>rotigotine</w:t>
        </w:r>
        <w:proofErr w:type="spellEnd"/>
        <w:r w:rsidR="00986FE2">
          <w:rPr>
            <w:rFonts w:cs="Times New Roman"/>
          </w:rPr>
          <w:t xml:space="preserve"> (</w:t>
        </w:r>
        <w:proofErr w:type="spellStart"/>
        <w:r w:rsidR="00986FE2">
          <w:rPr>
            <w:rFonts w:cs="Times New Roman"/>
          </w:rPr>
          <w:t>Trenkwalder</w:t>
        </w:r>
        <w:proofErr w:type="spellEnd"/>
        <w:r w:rsidR="00986FE2">
          <w:rPr>
            <w:rFonts w:cs="Times New Roman"/>
          </w:rPr>
          <w:t xml:space="preserve"> </w:t>
        </w:r>
      </w:ins>
      <w:ins w:id="42" w:author="Jesse Mu" w:date="2017-08-31T23:26:00Z">
        <w:r w:rsidR="00986FE2">
          <w:rPr>
            <w:rFonts w:cs="Times New Roman"/>
            <w:i/>
          </w:rPr>
          <w:t>et al.</w:t>
        </w:r>
        <w:r w:rsidR="00986FE2">
          <w:rPr>
            <w:rFonts w:cs="Times New Roman"/>
          </w:rPr>
          <w:t>, 2011)</w:t>
        </w:r>
      </w:ins>
      <w:ins w:id="43" w:author="Jesse Mu" w:date="2017-08-31T23:25:00Z">
        <w:r w:rsidR="00986FE2">
          <w:rPr>
            <w:rFonts w:cs="Times New Roman"/>
          </w:rPr>
          <w:t>, and others.</w:t>
        </w:r>
      </w:ins>
      <w:del w:id="44" w:author="Jesse Mu" w:date="2017-08-31T23:15:00Z">
        <w:r w:rsidDel="00E83502">
          <w:rPr>
            <w:rFonts w:cs="Times New Roman"/>
          </w:rPr>
          <w:delText>particularly</w:delText>
        </w:r>
      </w:del>
      <w:ins w:id="45" w:author="Jesse Mu" w:date="2017-08-31T23:25:00Z">
        <w:r w:rsidR="00986FE2">
          <w:rPr>
            <w:rFonts w:cs="Times New Roman"/>
          </w:rPr>
          <w:t xml:space="preserve"> </w:t>
        </w:r>
      </w:ins>
      <w:del w:id="46" w:author="Jesse Mu" w:date="2017-08-31T23:15:00Z">
        <w:r w:rsidDel="00E83502">
          <w:rPr>
            <w:rFonts w:cs="Times New Roman"/>
          </w:rPr>
          <w:delText xml:space="preserve"> </w:delText>
        </w:r>
      </w:del>
      <w:del w:id="47" w:author="Jesse Mu" w:date="2017-08-31T23:25:00Z">
        <w:r w:rsidDel="00986FE2">
          <w:rPr>
            <w:rFonts w:cs="Times New Roman"/>
          </w:rPr>
          <w:delText>hallucinations</w:delText>
        </w:r>
      </w:del>
      <w:del w:id="48" w:author="Jesse Mu" w:date="2017-08-31T23:15:00Z">
        <w:r w:rsidDel="00E83502">
          <w:rPr>
            <w:rFonts w:cs="Times New Roman"/>
          </w:rPr>
          <w:delText xml:space="preserve"> and </w:delText>
        </w:r>
      </w:del>
      <w:del w:id="49" w:author="Jesse Mu" w:date="2017-08-31T23:25:00Z">
        <w:r w:rsidDel="00986FE2">
          <w:rPr>
            <w:rFonts w:cs="Times New Roman"/>
          </w:rPr>
          <w:delText>orthostatic problems.</w:delText>
        </w:r>
      </w:del>
      <w:ins w:id="50" w:author="Jesse Mu" w:date="2017-08-31T23:23:00Z">
        <w:r w:rsidR="00986FE2">
          <w:rPr>
            <w:rFonts w:cs="Times New Roman"/>
          </w:rPr>
          <w:t>The numbers of patients undergoing specific treatments are</w:t>
        </w:r>
      </w:ins>
      <w:ins w:id="51" w:author="Jesse Mu" w:date="2017-08-31T23:18:00Z">
        <w:r w:rsidR="00E83502">
          <w:rPr>
            <w:rFonts w:cs="Times New Roman"/>
          </w:rPr>
          <w:t xml:space="preserve"> </w:t>
        </w:r>
      </w:ins>
      <w:ins w:id="52" w:author="Jesse Mu" w:date="2017-08-31T23:23:00Z">
        <w:r w:rsidR="00986FE2">
          <w:rPr>
            <w:rFonts w:cs="Times New Roman"/>
          </w:rPr>
          <w:t>too small to</w:t>
        </w:r>
      </w:ins>
      <w:ins w:id="53" w:author="Jesse Mu" w:date="2017-08-31T23:27:00Z">
        <w:r w:rsidR="00986FE2">
          <w:rPr>
            <w:rFonts w:cs="Times New Roman"/>
          </w:rPr>
          <w:t xml:space="preserve"> conduct meaningful analyses of the effects of such therapies;</w:t>
        </w:r>
      </w:ins>
      <w:ins w:id="54" w:author="Jesse Mu" w:date="2017-08-31T23:23:00Z">
        <w:r w:rsidR="00986FE2">
          <w:rPr>
            <w:rFonts w:cs="Times New Roman"/>
          </w:rPr>
          <w:t xml:space="preserve"> </w:t>
        </w:r>
      </w:ins>
      <w:ins w:id="55" w:author="Jesse Mu" w:date="2017-08-31T23:18:00Z">
        <w:r w:rsidR="00986FE2">
          <w:rPr>
            <w:rFonts w:cs="Times New Roman"/>
          </w:rPr>
          <w:t>w</w:t>
        </w:r>
        <w:r w:rsidR="00E83502">
          <w:rPr>
            <w:rFonts w:cs="Times New Roman"/>
          </w:rPr>
          <w:t xml:space="preserve">e expect, however, </w:t>
        </w:r>
      </w:ins>
      <w:ins w:id="56" w:author="Jesse Mu" w:date="2017-08-31T23:20:00Z">
        <w:r w:rsidR="00E83502">
          <w:rPr>
            <w:rFonts w:cs="Times New Roman"/>
          </w:rPr>
          <w:t xml:space="preserve">that such effects on single non-motor </w:t>
        </w:r>
      </w:ins>
      <w:ins w:id="57" w:author="Jesse Mu" w:date="2017-08-31T23:23:00Z">
        <w:r w:rsidR="00986FE2">
          <w:rPr>
            <w:rFonts w:cs="Times New Roman"/>
          </w:rPr>
          <w:t>components</w:t>
        </w:r>
      </w:ins>
      <w:ins w:id="58" w:author="Jesse Mu" w:date="2017-08-31T23:20:00Z">
        <w:r w:rsidR="00E83502">
          <w:rPr>
            <w:rFonts w:cs="Times New Roman"/>
          </w:rPr>
          <w:t xml:space="preserve"> do not significantly alter the trends </w:t>
        </w:r>
      </w:ins>
      <w:ins w:id="59" w:author="Jesse Mu" w:date="2017-08-31T23:23:00Z">
        <w:r w:rsidR="00986FE2">
          <w:rPr>
            <w:rFonts w:cs="Times New Roman"/>
          </w:rPr>
          <w:t xml:space="preserve">observed </w:t>
        </w:r>
      </w:ins>
      <w:ins w:id="60" w:author="Jesse Mu" w:date="2017-08-31T23:20:00Z">
        <w:r w:rsidR="00E83502">
          <w:rPr>
            <w:rFonts w:cs="Times New Roman"/>
          </w:rPr>
          <w:t>in total</w:t>
        </w:r>
      </w:ins>
      <w:ins w:id="61" w:author="Jesse Mu" w:date="2017-08-31T23:19:00Z">
        <w:r w:rsidR="00E83502">
          <w:rPr>
            <w:rFonts w:cs="Times New Roman"/>
          </w:rPr>
          <w:t xml:space="preserve"> NMSS score</w:t>
        </w:r>
      </w:ins>
      <w:ins w:id="62" w:author="Jesse Mu" w:date="2017-08-31T23:20:00Z">
        <w:r w:rsidR="00E83502">
          <w:rPr>
            <w:rFonts w:cs="Times New Roman"/>
          </w:rPr>
          <w:t xml:space="preserve">s </w:t>
        </w:r>
      </w:ins>
      <w:ins w:id="63" w:author="Jesse Mu" w:date="2017-08-31T23:19:00Z">
        <w:r w:rsidR="00E83502">
          <w:rPr>
            <w:rFonts w:cs="Times New Roman"/>
          </w:rPr>
          <w:t xml:space="preserve">across all treated and drug-naïve </w:t>
        </w:r>
      </w:ins>
      <w:ins w:id="64" w:author="Jesse Mu" w:date="2017-08-31T23:20:00Z">
        <w:r w:rsidR="00E83502">
          <w:rPr>
            <w:rFonts w:cs="Times New Roman"/>
          </w:rPr>
          <w:t>patients in our sample.</w:t>
        </w:r>
      </w:ins>
      <w:del w:id="65" w:author="Jesse Mu" w:date="2017-08-31T23:20:00Z">
        <w:r w:rsidDel="00E83502">
          <w:rPr>
            <w:rFonts w:cs="Times New Roman"/>
          </w:rPr>
          <w:delText xml:space="preserve"> However, these symptoms did not emerge as key drivers of any of the domains identified in either of our clusterings.</w:delText>
        </w:r>
      </w:del>
    </w:p>
    <w:p w14:paraId="05BF851F" w14:textId="2505B1EF" w:rsidR="00224079" w:rsidRDefault="00224079" w:rsidP="00224079">
      <w:pPr>
        <w:suppressAutoHyphens/>
        <w:rPr>
          <w:rFonts w:cs="Times New Roman"/>
        </w:rPr>
      </w:pPr>
      <w:del w:id="66" w:author="Jesse Mu" w:date="2017-08-31T23:18:00Z">
        <w:r w:rsidDel="00E83502">
          <w:rPr>
            <w:rFonts w:cs="Times New Roman"/>
          </w:rPr>
          <w:lastRenderedPageBreak/>
          <w:delText xml:space="preserve"> </w:delText>
        </w:r>
      </w:del>
      <w:r>
        <w:rPr>
          <w:rFonts w:cs="Times New Roman"/>
        </w:rPr>
        <w:t xml:space="preserve">Conversely, our study has several notable strengths: (1) the sample size, which to our knowledge is the largest international sample in this kind of study; (2) </w:t>
      </w:r>
      <w:r w:rsidR="00AC018F">
        <w:rPr>
          <w:rFonts w:cs="Times New Roman"/>
        </w:rPr>
        <w:t xml:space="preserve">the </w:t>
      </w:r>
      <w:r>
        <w:rPr>
          <w:rFonts w:cs="Times New Roman"/>
        </w:rPr>
        <w:t xml:space="preserve">inclusion of patients in all disease stages; and (3) the use of detailed assessments both for motor and non-motor symptoms. </w:t>
      </w:r>
    </w:p>
    <w:p w14:paraId="1F62A47F" w14:textId="14A7D6AF" w:rsidR="00224079" w:rsidRDefault="00224079" w:rsidP="00224079">
      <w:pPr>
        <w:suppressAutoHyphens/>
        <w:rPr>
          <w:rFonts w:cs="Times New Roman"/>
        </w:rPr>
      </w:pPr>
      <w:r>
        <w:rPr>
          <w:rFonts w:cs="Times New Roman"/>
        </w:rPr>
        <w:t>In conclusion, we present statistical confirmation of the growing recognition of NMS-dominant presentation of PD and its heterogeneity.</w:t>
      </w:r>
      <w:r>
        <w:rPr>
          <w:rFonts w:cs="Times New Roman"/>
          <w:vertAlign w:val="superscript"/>
        </w:rPr>
        <w:t xml:space="preserve"> </w:t>
      </w:r>
      <w:r>
        <w:rPr>
          <w:rFonts w:cs="Times New Roman"/>
        </w:rPr>
        <w:t xml:space="preserve">The clinical recognition of </w:t>
      </w:r>
      <w:r w:rsidR="0069768D">
        <w:rPr>
          <w:rFonts w:cs="Times New Roman"/>
        </w:rPr>
        <w:t xml:space="preserve">these </w:t>
      </w:r>
      <w:r>
        <w:rPr>
          <w:rFonts w:cs="Times New Roman"/>
        </w:rPr>
        <w:t xml:space="preserve">subtypes </w:t>
      </w:r>
      <m:oMath>
        <m:r>
          <m:rPr>
            <m:sty m:val="p"/>
          </m:rPr>
          <w:rPr>
            <w:rFonts w:ascii="Cambria Math" w:hAnsi="Cambria Math" w:cs="Times New Roman"/>
          </w:rPr>
          <m:t xml:space="preserve">could </m:t>
        </m:r>
      </m:oMath>
      <w:r w:rsidR="0069768D">
        <w:rPr>
          <w:rFonts w:cs="Times New Roman"/>
        </w:rPr>
        <w:t xml:space="preserve">allow for </w:t>
      </w:r>
      <w:r>
        <w:rPr>
          <w:rFonts w:cs="Times New Roman"/>
        </w:rPr>
        <w:t>subtype-spec</w:t>
      </w:r>
      <w:r w:rsidR="001F6CCB">
        <w:rPr>
          <w:rFonts w:cs="Times New Roman"/>
        </w:rPr>
        <w:t xml:space="preserve">ific treatment packages for PD, and in </w:t>
      </w:r>
      <w:r>
        <w:rPr>
          <w:rFonts w:cs="Times New Roman"/>
        </w:rPr>
        <w:t>the future</w:t>
      </w:r>
      <w:r w:rsidR="008B79D1">
        <w:rPr>
          <w:rFonts w:cs="Times New Roman"/>
        </w:rPr>
        <w:t>, clinical characteriz</w:t>
      </w:r>
      <w:r>
        <w:rPr>
          <w:rFonts w:cs="Times New Roman"/>
        </w:rPr>
        <w:t xml:space="preserve">ation of these groups will allow for studies of natural history of the various non-motor dominant clusters identified in this paper. Translating results to clinical management or experimental designs would require </w:t>
      </w:r>
      <w:r w:rsidRPr="00431DA9">
        <w:rPr>
          <w:rFonts w:cs="Times New Roman"/>
        </w:rPr>
        <w:t xml:space="preserve">the </w:t>
      </w:r>
      <w:r>
        <w:rPr>
          <w:rFonts w:cs="Times New Roman"/>
        </w:rPr>
        <w:t>identification</w:t>
      </w:r>
      <w:r w:rsidRPr="00431DA9">
        <w:rPr>
          <w:rFonts w:cs="Times New Roman"/>
        </w:rPr>
        <w:t xml:space="preserve"> of inclusion and exclusion criteria </w:t>
      </w:r>
      <w:r>
        <w:rPr>
          <w:rFonts w:cs="Times New Roman"/>
        </w:rPr>
        <w:t>of patients into specific subgroups.</w:t>
      </w:r>
    </w:p>
    <w:p w14:paraId="24A16FF1" w14:textId="0A28CD7F" w:rsidR="008F6D31" w:rsidRDefault="008F6D31" w:rsidP="008F6D31">
      <w:pPr>
        <w:pStyle w:val="Heading1"/>
        <w:rPr>
          <w:shd w:val="clear" w:color="auto" w:fill="FFFFFF"/>
        </w:rPr>
      </w:pPr>
      <w:r>
        <w:rPr>
          <w:shd w:val="clear" w:color="auto" w:fill="FFFFFF"/>
        </w:rPr>
        <w:t>Conflict of interest statement</w:t>
      </w:r>
    </w:p>
    <w:p w14:paraId="5EC52976" w14:textId="7B0AF9C1" w:rsidR="0023491B" w:rsidRPr="0023491B" w:rsidRDefault="0023491B" w:rsidP="0023491B">
      <w:r>
        <w:t xml:space="preserve">The authors declare that the research </w:t>
      </w:r>
      <w:r w:rsidRPr="0023491B">
        <w:t>was conducted in the absence of any commercial or financial</w:t>
      </w:r>
      <w:r>
        <w:t xml:space="preserve"> </w:t>
      </w:r>
      <w:r w:rsidRPr="0023491B">
        <w:t>relationships that could be construed as a potential conflict of interest.</w:t>
      </w:r>
    </w:p>
    <w:p w14:paraId="645FF412" w14:textId="0CEC9542" w:rsidR="008F6D31" w:rsidRDefault="003B788D" w:rsidP="008F6D31">
      <w:pPr>
        <w:pStyle w:val="Heading1"/>
      </w:pPr>
      <w:r>
        <w:t xml:space="preserve">Author </w:t>
      </w:r>
      <w:r w:rsidR="008F6D31">
        <w:t>contributions</w:t>
      </w:r>
    </w:p>
    <w:p w14:paraId="14A6292C" w14:textId="1F6C1FEC" w:rsidR="00790339" w:rsidRPr="00790339" w:rsidRDefault="00790339" w:rsidP="00790339">
      <w:r>
        <w:t>JM conducted the statistical analysis and interpretation of the data, drafted the methods and results section of the paper</w:t>
      </w:r>
      <w:r w:rsidR="006502CE">
        <w:t>, and revised the manuscript for content</w:t>
      </w:r>
      <w:r>
        <w:t>. KC obtained the data, designed the study, and drafted and revised the introduction and conclusion sections of the paper. CB</w:t>
      </w:r>
      <w:r w:rsidR="00BF189E">
        <w:t>, JC, and PL</w:t>
      </w:r>
      <w:r>
        <w:t xml:space="preserve"> revised the manuscript for content and contributed to the analysis and interpretation of data. PM obtained the data, designed the study, and drafted and revised the introduction and conclusion sections of the paper.</w:t>
      </w:r>
    </w:p>
    <w:p w14:paraId="3710EFE9" w14:textId="3DDCD660" w:rsidR="008F6D31" w:rsidRDefault="008F6D31" w:rsidP="008F6D31">
      <w:pPr>
        <w:pStyle w:val="Heading1"/>
      </w:pPr>
      <w:r>
        <w:t>Funding</w:t>
      </w:r>
    </w:p>
    <w:p w14:paraId="01C1AF0B" w14:textId="2D1C53E6" w:rsidR="00C93E52" w:rsidRPr="00C93E52" w:rsidRDefault="00867C21" w:rsidP="00C93E52">
      <w:r w:rsidRPr="00867C21">
        <w:t xml:space="preserve">This study was funded by the Spanish Ministry of Economy and Competitiveness through the </w:t>
      </w:r>
      <w:proofErr w:type="spellStart"/>
      <w:r w:rsidRPr="00867C21">
        <w:t>Cajal</w:t>
      </w:r>
      <w:proofErr w:type="spellEnd"/>
      <w:r w:rsidRPr="00867C21">
        <w:t xml:space="preserve"> Blue Brain (C080020-09; the Spanish partner of the Blue Brain initiative from </w:t>
      </w:r>
      <w:proofErr w:type="spellStart"/>
      <w:r w:rsidRPr="00867C21">
        <w:t>École</w:t>
      </w:r>
      <w:proofErr w:type="spellEnd"/>
      <w:r w:rsidRPr="00867C21">
        <w:t xml:space="preserve"> </w:t>
      </w:r>
      <w:proofErr w:type="spellStart"/>
      <w:r w:rsidRPr="00867C21">
        <w:t>Polytechnique</w:t>
      </w:r>
      <w:proofErr w:type="spellEnd"/>
      <w:r w:rsidRPr="00867C21">
        <w:t xml:space="preserve"> </w:t>
      </w:r>
      <w:proofErr w:type="spellStart"/>
      <w:r w:rsidRPr="00867C21">
        <w:t>Fédérale</w:t>
      </w:r>
      <w:proofErr w:type="spellEnd"/>
      <w:r w:rsidRPr="00867C21">
        <w:t xml:space="preserve"> de Lausanne) and TIN2016-79684-P projects, the Regional Government of Madrid through the S2013/ICE-2845-CASI-CAM-CM project, the European Union’s Horizon 2020 research and innovation </w:t>
      </w:r>
      <w:proofErr w:type="spellStart"/>
      <w:r w:rsidRPr="00867C21">
        <w:t>programme</w:t>
      </w:r>
      <w:proofErr w:type="spellEnd"/>
      <w:r w:rsidRPr="00867C21">
        <w:t xml:space="preserve"> under grant agreement No. 720270, and the National Institute of Health Research in the UK (UKCRN No: 10084).</w:t>
      </w:r>
    </w:p>
    <w:p w14:paraId="3035FA42" w14:textId="349F93E4" w:rsidR="00805704" w:rsidRDefault="00805704" w:rsidP="00805704">
      <w:pPr>
        <w:pStyle w:val="Heading1"/>
      </w:pPr>
      <w:r>
        <w:t>Acknowledgements</w:t>
      </w:r>
    </w:p>
    <w:p w14:paraId="18D3281A" w14:textId="743D0869" w:rsidR="000A631A" w:rsidRPr="00F32789" w:rsidRDefault="00805704" w:rsidP="00F32789">
      <w:pPr>
        <w:suppressAutoHyphens/>
        <w:rPr>
          <w:rFonts w:cs="Times New Roman"/>
          <w:color w:val="000000" w:themeColor="text1"/>
          <w:shd w:val="clear" w:color="auto" w:fill="FFFFFF"/>
        </w:rPr>
      </w:pPr>
      <w:r w:rsidRPr="0041534E">
        <w:rPr>
          <w:rFonts w:cs="Times New Roman"/>
          <w:color w:val="000000" w:themeColor="text1"/>
          <w:shd w:val="clear" w:color="auto" w:fill="FFFFFF"/>
        </w:rPr>
        <w:t>We acknowledge data collection efforts by all contributors, collaborators, and administrative staff</w:t>
      </w:r>
      <w:r>
        <w:rPr>
          <w:rFonts w:cs="Times New Roman"/>
          <w:color w:val="000000" w:themeColor="text1"/>
          <w:shd w:val="clear" w:color="auto" w:fill="FFFFFF"/>
        </w:rPr>
        <w:t xml:space="preserve"> of the NILS study and </w:t>
      </w:r>
      <w:r w:rsidRPr="0041534E">
        <w:rPr>
          <w:rFonts w:cs="Times New Roman"/>
          <w:color w:val="000000" w:themeColor="text1"/>
          <w:shd w:val="clear" w:color="auto" w:fill="FFFFFF"/>
        </w:rPr>
        <w:t xml:space="preserve">the scale development group of the </w:t>
      </w:r>
      <w:r>
        <w:rPr>
          <w:rFonts w:cs="Times New Roman"/>
          <w:color w:val="000000" w:themeColor="text1"/>
          <w:shd w:val="clear" w:color="auto" w:fill="FFFFFF"/>
        </w:rPr>
        <w:t>NMSS</w:t>
      </w:r>
      <w:r w:rsidRPr="0041534E">
        <w:rPr>
          <w:rFonts w:cs="Times New Roman"/>
          <w:color w:val="000000" w:themeColor="text1"/>
          <w:shd w:val="clear" w:color="auto" w:fill="FFFFFF"/>
        </w:rPr>
        <w:t>.</w:t>
      </w:r>
      <w:r>
        <w:rPr>
          <w:rFonts w:cs="Times New Roman"/>
          <w:color w:val="000000" w:themeColor="text1"/>
          <w:shd w:val="clear" w:color="auto" w:fill="FFFFFF"/>
        </w:rPr>
        <w:t xml:space="preserve"> </w:t>
      </w:r>
      <w:r w:rsidRPr="0041534E">
        <w:rPr>
          <w:rFonts w:cs="Times New Roman"/>
          <w:color w:val="000000" w:themeColor="text1"/>
          <w:shd w:val="clear" w:color="auto" w:fill="FFFFFF"/>
        </w:rPr>
        <w:t xml:space="preserve">KRC also acknowledges the NIHR </w:t>
      </w:r>
      <w:r>
        <w:rPr>
          <w:rFonts w:cs="Times New Roman"/>
          <w:color w:val="000000" w:themeColor="text1"/>
          <w:shd w:val="clear" w:color="auto" w:fill="FFFFFF"/>
        </w:rPr>
        <w:t>Biomedical Research Centre,</w:t>
      </w:r>
      <w:r w:rsidRPr="0041534E">
        <w:rPr>
          <w:rFonts w:cs="Times New Roman"/>
          <w:color w:val="000000" w:themeColor="text1"/>
          <w:shd w:val="clear" w:color="auto" w:fill="FFFFFF"/>
        </w:rPr>
        <w:t xml:space="preserve"> Kings College, London, and the National Parkinson Foundation, USA</w:t>
      </w:r>
      <w:r>
        <w:rPr>
          <w:rFonts w:cs="Times New Roman"/>
          <w:color w:val="000000" w:themeColor="text1"/>
          <w:shd w:val="clear" w:color="auto" w:fill="FFFFFF"/>
        </w:rPr>
        <w:t>.</w:t>
      </w:r>
    </w:p>
    <w:p w14:paraId="62B09181" w14:textId="2CC75ABA" w:rsidR="00207C02" w:rsidRDefault="00207C02" w:rsidP="00207C02">
      <w:pPr>
        <w:pStyle w:val="Heading1"/>
        <w:rPr>
          <w:shd w:val="clear" w:color="auto" w:fill="FFFFFF"/>
        </w:rPr>
      </w:pPr>
      <w:r>
        <w:rPr>
          <w:shd w:val="clear" w:color="auto" w:fill="FFFFFF"/>
        </w:rPr>
        <w:t>References</w:t>
      </w:r>
    </w:p>
    <w:p w14:paraId="7D15CFD6" w14:textId="16301F9B" w:rsidR="00986FE2" w:rsidRPr="00986FE2" w:rsidRDefault="00986FE2" w:rsidP="00926C67">
      <w:pPr>
        <w:pStyle w:val="References"/>
        <w:rPr>
          <w:ins w:id="67" w:author="Jesse Mu" w:date="2017-08-31T23:25:00Z"/>
        </w:rPr>
      </w:pPr>
      <w:proofErr w:type="spellStart"/>
      <w:ins w:id="68" w:author="Jesse Mu" w:date="2017-08-31T23:25:00Z">
        <w:r>
          <w:t>Barone</w:t>
        </w:r>
        <w:proofErr w:type="spellEnd"/>
        <w:r>
          <w:t xml:space="preserve"> P, </w:t>
        </w:r>
        <w:proofErr w:type="spellStart"/>
        <w:r>
          <w:t>Poewe</w:t>
        </w:r>
        <w:proofErr w:type="spellEnd"/>
        <w:r>
          <w:t xml:space="preserve"> W, Albrecht S, </w:t>
        </w:r>
      </w:ins>
      <w:proofErr w:type="spellStart"/>
      <w:ins w:id="69" w:author="Jesse Mu" w:date="2017-08-31T23:26:00Z">
        <w:r>
          <w:t>Debieuvre</w:t>
        </w:r>
        <w:proofErr w:type="spellEnd"/>
        <w:r>
          <w:t xml:space="preserve"> C, Massey D, </w:t>
        </w:r>
        <w:proofErr w:type="spellStart"/>
        <w:r>
          <w:t>Rascol</w:t>
        </w:r>
        <w:proofErr w:type="spellEnd"/>
        <w:r>
          <w:t xml:space="preserve"> O, </w:t>
        </w:r>
        <w:r>
          <w:rPr>
            <w:i/>
          </w:rPr>
          <w:t>et al.</w:t>
        </w:r>
        <w:r>
          <w:t xml:space="preserve"> </w:t>
        </w:r>
        <w:proofErr w:type="spellStart"/>
        <w:r w:rsidRPr="00986FE2">
          <w:t>Pramipexole</w:t>
        </w:r>
        <w:proofErr w:type="spellEnd"/>
        <w:r w:rsidRPr="00986FE2">
          <w:t xml:space="preserve"> for the treatment of depressive symptoms in patients with Parkinson's disease: a </w:t>
        </w:r>
        <w:proofErr w:type="spellStart"/>
        <w:r w:rsidRPr="00986FE2">
          <w:t>randomised</w:t>
        </w:r>
        <w:proofErr w:type="spellEnd"/>
        <w:r w:rsidRPr="00986FE2">
          <w:t>, double-blind, placebo-controlled trial.</w:t>
        </w:r>
        <w:r>
          <w:t xml:space="preserve"> Lancet </w:t>
        </w:r>
        <w:proofErr w:type="spellStart"/>
        <w:r>
          <w:t>Neurol</w:t>
        </w:r>
        <w:proofErr w:type="spellEnd"/>
        <w:r w:rsidRPr="00986FE2">
          <w:t xml:space="preserve"> 2010;9(6):573-80. </w:t>
        </w:r>
        <w:proofErr w:type="spellStart"/>
        <w:r w:rsidRPr="00986FE2">
          <w:t>doi</w:t>
        </w:r>
        <w:proofErr w:type="spellEnd"/>
        <w:r w:rsidRPr="00986FE2">
          <w:t>: 10.1016/S1474-4422(10)70106-X</w:t>
        </w:r>
      </w:ins>
    </w:p>
    <w:p w14:paraId="0345B363" w14:textId="3BB0CD9A" w:rsidR="00BE7237" w:rsidRPr="00926C67" w:rsidRDefault="00BE7237" w:rsidP="00926C67">
      <w:pPr>
        <w:pStyle w:val="References"/>
      </w:pPr>
      <w:r w:rsidRPr="00926C67">
        <w:lastRenderedPageBreak/>
        <w:t xml:space="preserve">Burn DJ, Landau S, </w:t>
      </w:r>
      <w:proofErr w:type="spellStart"/>
      <w:r w:rsidRPr="00926C67">
        <w:t>Hindle</w:t>
      </w:r>
      <w:proofErr w:type="spellEnd"/>
      <w:r w:rsidRPr="00926C67">
        <w:t xml:space="preserve"> JV, Samuel M, Wilson KC, Hurt CS, Brown RG; PROMS-PD Study Group. Parkinson’s disease motor subtypes and mood. </w:t>
      </w:r>
      <w:proofErr w:type="spellStart"/>
      <w:r w:rsidRPr="00926C67">
        <w:t>Mov</w:t>
      </w:r>
      <w:proofErr w:type="spellEnd"/>
      <w:r w:rsidRPr="00926C67">
        <w:t xml:space="preserve"> </w:t>
      </w:r>
      <w:proofErr w:type="spellStart"/>
      <w:r w:rsidRPr="00926C67">
        <w:t>Disord</w:t>
      </w:r>
      <w:proofErr w:type="spellEnd"/>
      <w:r w:rsidRPr="00926C67">
        <w:t xml:space="preserve"> 2012;27(3):379-386.</w:t>
      </w:r>
      <w:r w:rsidR="00E83BF9" w:rsidRPr="00926C67">
        <w:t xml:space="preserve"> </w:t>
      </w:r>
      <w:proofErr w:type="spellStart"/>
      <w:r w:rsidR="00E83BF9" w:rsidRPr="00926C67">
        <w:t>doi</w:t>
      </w:r>
      <w:proofErr w:type="spellEnd"/>
      <w:r w:rsidR="00E83BF9" w:rsidRPr="00926C67">
        <w:t>: 10.1002/mds.24041</w:t>
      </w:r>
    </w:p>
    <w:p w14:paraId="590BF1F5" w14:textId="0D0D5E5E" w:rsidR="00C626E1" w:rsidRDefault="00BE7237" w:rsidP="00C44F89">
      <w:pPr>
        <w:pStyle w:val="References"/>
        <w:rPr>
          <w:ins w:id="70" w:author="Jesse Mu" w:date="2017-08-31T22:57:00Z"/>
          <w:lang w:val="es-ES"/>
        </w:rPr>
      </w:pPr>
      <w:proofErr w:type="spellStart"/>
      <w:r w:rsidRPr="007A1E77">
        <w:t>Chaudhuri</w:t>
      </w:r>
      <w:proofErr w:type="spellEnd"/>
      <w:r w:rsidRPr="007A1E77">
        <w:t xml:space="preserve"> KR, Martinez-Martin P, Brown RG, </w:t>
      </w:r>
      <w:proofErr w:type="spellStart"/>
      <w:r w:rsidRPr="007A1E77">
        <w:t>Sethi</w:t>
      </w:r>
      <w:proofErr w:type="spellEnd"/>
      <w:r w:rsidRPr="007A1E77">
        <w:t xml:space="preserve"> K, </w:t>
      </w:r>
      <w:proofErr w:type="spellStart"/>
      <w:r w:rsidRPr="007A1E77">
        <w:t>Stocchi</w:t>
      </w:r>
      <w:proofErr w:type="spellEnd"/>
      <w:r w:rsidRPr="007A1E77">
        <w:t xml:space="preserve"> F, Odin P </w:t>
      </w:r>
      <w:r w:rsidRPr="007A1E77">
        <w:rPr>
          <w:i/>
        </w:rPr>
        <w:t>et al</w:t>
      </w:r>
      <w:r w:rsidRPr="007A1E77">
        <w:t xml:space="preserve">. The metric properties of a novel non-motor symptoms scale for Parkinson’s disease: results from an international pilot study. </w:t>
      </w:r>
      <w:proofErr w:type="spellStart"/>
      <w:r w:rsidRPr="007A1E77">
        <w:rPr>
          <w:lang w:val="es-ES"/>
        </w:rPr>
        <w:t>Mov</w:t>
      </w:r>
      <w:proofErr w:type="spellEnd"/>
      <w:r w:rsidRPr="007A1E77">
        <w:rPr>
          <w:lang w:val="es-ES"/>
        </w:rPr>
        <w:t xml:space="preserve"> </w:t>
      </w:r>
      <w:proofErr w:type="spellStart"/>
      <w:r w:rsidRPr="007A1E77">
        <w:rPr>
          <w:lang w:val="es-ES"/>
        </w:rPr>
        <w:t>Disord</w:t>
      </w:r>
      <w:proofErr w:type="spellEnd"/>
      <w:r>
        <w:rPr>
          <w:lang w:val="es-ES"/>
        </w:rPr>
        <w:t xml:space="preserve"> 2007;22(13):</w:t>
      </w:r>
      <w:r w:rsidRPr="007A1E77">
        <w:rPr>
          <w:lang w:val="es-ES"/>
        </w:rPr>
        <w:t>1901</w:t>
      </w:r>
      <w:r>
        <w:rPr>
          <w:lang w:val="es-ES"/>
        </w:rPr>
        <w:t>-19</w:t>
      </w:r>
      <w:r w:rsidRPr="007A1E77">
        <w:rPr>
          <w:lang w:val="es-ES"/>
        </w:rPr>
        <w:t>11.</w:t>
      </w:r>
      <w:r w:rsidR="004E2227">
        <w:rPr>
          <w:lang w:val="es-ES"/>
        </w:rPr>
        <w:t xml:space="preserve"> </w:t>
      </w:r>
      <w:proofErr w:type="spellStart"/>
      <w:r w:rsidR="004E2227">
        <w:rPr>
          <w:lang w:val="es-ES"/>
        </w:rPr>
        <w:t>doi</w:t>
      </w:r>
      <w:proofErr w:type="spellEnd"/>
      <w:r w:rsidR="004E2227" w:rsidRPr="004E2227">
        <w:rPr>
          <w:lang w:val="es-ES"/>
        </w:rPr>
        <w:t>: 10.1002/mds.21596</w:t>
      </w:r>
    </w:p>
    <w:p w14:paraId="7981C4A0" w14:textId="4DB8EF72" w:rsidR="00C626E1" w:rsidRPr="00C626E1" w:rsidRDefault="00C626E1" w:rsidP="00C44F89">
      <w:pPr>
        <w:pStyle w:val="References"/>
        <w:rPr>
          <w:lang w:val="es-ES"/>
        </w:rPr>
      </w:pPr>
      <w:ins w:id="71" w:author="Jesse Mu" w:date="2017-08-31T22:57:00Z">
        <w:r w:rsidRPr="00C626E1">
          <w:rPr>
            <w:lang w:val="es-ES"/>
          </w:rPr>
          <w:t xml:space="preserve">de Pedro-Cuesta J, </w:t>
        </w:r>
        <w:proofErr w:type="spellStart"/>
        <w:r w:rsidRPr="00C626E1">
          <w:rPr>
            <w:lang w:val="es-ES"/>
          </w:rPr>
          <w:t>Martinez</w:t>
        </w:r>
        <w:proofErr w:type="spellEnd"/>
        <w:r w:rsidRPr="00C626E1">
          <w:rPr>
            <w:lang w:val="es-ES"/>
          </w:rPr>
          <w:t>-Martin P, Rábano A, Ruiz-Tovar M, Alcalde-Cabero E, Calero M.</w:t>
        </w:r>
        <w:r>
          <w:rPr>
            <w:lang w:val="es-ES"/>
          </w:rPr>
          <w:t xml:space="preserve"> </w:t>
        </w:r>
        <w:proofErr w:type="spellStart"/>
        <w:r w:rsidRPr="00C626E1">
          <w:rPr>
            <w:lang w:val="es-ES"/>
          </w:rPr>
          <w:t>Etiologic</w:t>
        </w:r>
        <w:proofErr w:type="spellEnd"/>
        <w:r w:rsidRPr="00C626E1">
          <w:rPr>
            <w:lang w:val="es-ES"/>
          </w:rPr>
          <w:t xml:space="preserve"> Framework </w:t>
        </w:r>
        <w:proofErr w:type="spellStart"/>
        <w:r w:rsidRPr="00C626E1">
          <w:rPr>
            <w:lang w:val="es-ES"/>
          </w:rPr>
          <w:t>for</w:t>
        </w:r>
        <w:proofErr w:type="spellEnd"/>
        <w:r w:rsidRPr="00C626E1">
          <w:rPr>
            <w:lang w:val="es-ES"/>
          </w:rPr>
          <w:t xml:space="preserve"> </w:t>
        </w:r>
        <w:proofErr w:type="spellStart"/>
        <w:r w:rsidRPr="00C626E1">
          <w:rPr>
            <w:lang w:val="es-ES"/>
          </w:rPr>
          <w:t>the</w:t>
        </w:r>
        <w:proofErr w:type="spellEnd"/>
        <w:r w:rsidRPr="00C626E1">
          <w:rPr>
            <w:lang w:val="es-ES"/>
          </w:rPr>
          <w:t xml:space="preserve"> </w:t>
        </w:r>
        <w:proofErr w:type="spellStart"/>
        <w:r w:rsidRPr="00C626E1">
          <w:rPr>
            <w:lang w:val="es-ES"/>
          </w:rPr>
          <w:t>Study</w:t>
        </w:r>
        <w:proofErr w:type="spellEnd"/>
        <w:r w:rsidRPr="00C626E1">
          <w:rPr>
            <w:lang w:val="es-ES"/>
          </w:rPr>
          <w:t xml:space="preserve"> of </w:t>
        </w:r>
        <w:proofErr w:type="spellStart"/>
        <w:r w:rsidRPr="00C626E1">
          <w:rPr>
            <w:lang w:val="es-ES"/>
          </w:rPr>
          <w:t>Neurodegenerative</w:t>
        </w:r>
        <w:proofErr w:type="spellEnd"/>
        <w:r w:rsidRPr="00C626E1">
          <w:rPr>
            <w:lang w:val="es-ES"/>
          </w:rPr>
          <w:t xml:space="preserve"> </w:t>
        </w:r>
        <w:proofErr w:type="spellStart"/>
        <w:r w:rsidRPr="00C626E1">
          <w:rPr>
            <w:lang w:val="es-ES"/>
          </w:rPr>
          <w:t>Disorders</w:t>
        </w:r>
        <w:proofErr w:type="spellEnd"/>
        <w:r w:rsidRPr="00C626E1">
          <w:rPr>
            <w:lang w:val="es-ES"/>
          </w:rPr>
          <w:t xml:space="preserve"> as </w:t>
        </w:r>
        <w:proofErr w:type="spellStart"/>
        <w:r w:rsidRPr="00C626E1">
          <w:rPr>
            <w:lang w:val="es-ES"/>
          </w:rPr>
          <w:t>Well</w:t>
        </w:r>
        <w:proofErr w:type="spellEnd"/>
        <w:r w:rsidRPr="00C626E1">
          <w:rPr>
            <w:lang w:val="es-ES"/>
          </w:rPr>
          <w:t xml:space="preserve"> as Vascular and </w:t>
        </w:r>
        <w:proofErr w:type="spellStart"/>
        <w:r w:rsidRPr="00C626E1">
          <w:rPr>
            <w:lang w:val="es-ES"/>
          </w:rPr>
          <w:t>Metabolic</w:t>
        </w:r>
        <w:proofErr w:type="spellEnd"/>
        <w:r w:rsidRPr="00C626E1">
          <w:rPr>
            <w:lang w:val="es-ES"/>
          </w:rPr>
          <w:t xml:space="preserve"> </w:t>
        </w:r>
        <w:proofErr w:type="spellStart"/>
        <w:r w:rsidRPr="00C626E1">
          <w:rPr>
            <w:lang w:val="es-ES"/>
          </w:rPr>
          <w:t>Comorbidities</w:t>
        </w:r>
        <w:proofErr w:type="spellEnd"/>
        <w:r w:rsidRPr="00C626E1">
          <w:rPr>
            <w:lang w:val="es-ES"/>
          </w:rPr>
          <w:t xml:space="preserve"> </w:t>
        </w:r>
        <w:proofErr w:type="spellStart"/>
        <w:r w:rsidRPr="00C626E1">
          <w:rPr>
            <w:lang w:val="es-ES"/>
          </w:rPr>
          <w:t>on</w:t>
        </w:r>
        <w:proofErr w:type="spellEnd"/>
        <w:r w:rsidRPr="00C626E1">
          <w:rPr>
            <w:lang w:val="es-ES"/>
          </w:rPr>
          <w:t xml:space="preserve"> </w:t>
        </w:r>
        <w:proofErr w:type="spellStart"/>
        <w:r w:rsidRPr="00C626E1">
          <w:rPr>
            <w:lang w:val="es-ES"/>
          </w:rPr>
          <w:t>the</w:t>
        </w:r>
        <w:proofErr w:type="spellEnd"/>
        <w:r w:rsidRPr="00C626E1">
          <w:rPr>
            <w:lang w:val="es-ES"/>
          </w:rPr>
          <w:t xml:space="preserve"> </w:t>
        </w:r>
        <w:proofErr w:type="spellStart"/>
        <w:r w:rsidRPr="00C626E1">
          <w:rPr>
            <w:lang w:val="es-ES"/>
          </w:rPr>
          <w:t>Grounds</w:t>
        </w:r>
        <w:proofErr w:type="spellEnd"/>
        <w:r w:rsidRPr="00C626E1">
          <w:rPr>
            <w:lang w:val="es-ES"/>
          </w:rPr>
          <w:t xml:space="preserve"> of </w:t>
        </w:r>
        <w:proofErr w:type="spellStart"/>
        <w:r w:rsidRPr="00C626E1">
          <w:rPr>
            <w:lang w:val="es-ES"/>
          </w:rPr>
          <w:t>Shared</w:t>
        </w:r>
        <w:proofErr w:type="spellEnd"/>
        <w:r w:rsidRPr="00C626E1">
          <w:rPr>
            <w:lang w:val="es-ES"/>
          </w:rPr>
          <w:t xml:space="preserve"> </w:t>
        </w:r>
        <w:proofErr w:type="spellStart"/>
        <w:r w:rsidRPr="00C626E1">
          <w:rPr>
            <w:lang w:val="es-ES"/>
          </w:rPr>
          <w:t>Epidemiologic</w:t>
        </w:r>
        <w:proofErr w:type="spellEnd"/>
        <w:r w:rsidRPr="00C626E1">
          <w:rPr>
            <w:lang w:val="es-ES"/>
          </w:rPr>
          <w:t xml:space="preserve"> and </w:t>
        </w:r>
        <w:proofErr w:type="spellStart"/>
        <w:r w:rsidRPr="00C626E1">
          <w:rPr>
            <w:lang w:val="es-ES"/>
          </w:rPr>
          <w:t>Biologic</w:t>
        </w:r>
        <w:proofErr w:type="spellEnd"/>
        <w:r w:rsidRPr="00C626E1">
          <w:rPr>
            <w:lang w:val="es-ES"/>
          </w:rPr>
          <w:t xml:space="preserve"> </w:t>
        </w:r>
        <w:proofErr w:type="spellStart"/>
        <w:r w:rsidRPr="00C626E1">
          <w:rPr>
            <w:lang w:val="es-ES"/>
          </w:rPr>
          <w:t>Features</w:t>
        </w:r>
      </w:ins>
      <w:proofErr w:type="spellEnd"/>
      <w:ins w:id="72" w:author="Jesse Mu" w:date="2017-08-31T22:58:00Z">
        <w:r>
          <w:rPr>
            <w:lang w:val="es-ES"/>
          </w:rPr>
          <w:t xml:space="preserve">. Front </w:t>
        </w:r>
        <w:proofErr w:type="spellStart"/>
        <w:r>
          <w:rPr>
            <w:lang w:val="es-ES"/>
          </w:rPr>
          <w:t>Aging</w:t>
        </w:r>
        <w:proofErr w:type="spellEnd"/>
        <w:r>
          <w:rPr>
            <w:lang w:val="es-ES"/>
          </w:rPr>
          <w:t xml:space="preserve"> </w:t>
        </w:r>
        <w:proofErr w:type="spellStart"/>
        <w:r>
          <w:rPr>
            <w:lang w:val="es-ES"/>
          </w:rPr>
          <w:t>Neurosci</w:t>
        </w:r>
        <w:proofErr w:type="spellEnd"/>
        <w:r>
          <w:rPr>
            <w:lang w:val="es-ES"/>
          </w:rPr>
          <w:t xml:space="preserve"> 2016;8:138. </w:t>
        </w:r>
        <w:proofErr w:type="spellStart"/>
        <w:r w:rsidRPr="00C626E1">
          <w:rPr>
            <w:lang w:val="es-ES"/>
          </w:rPr>
          <w:t>doi</w:t>
        </w:r>
        <w:proofErr w:type="spellEnd"/>
        <w:r w:rsidRPr="00C626E1">
          <w:rPr>
            <w:lang w:val="es-ES"/>
          </w:rPr>
          <w:t>: 10.3389/fnagi.2016.00138</w:t>
        </w:r>
      </w:ins>
    </w:p>
    <w:p w14:paraId="20CA9468" w14:textId="47DAF831" w:rsidR="00BE7237" w:rsidRPr="007A1E77" w:rsidRDefault="00BE7237" w:rsidP="00C44F89">
      <w:pPr>
        <w:pStyle w:val="References"/>
      </w:pPr>
      <w:r w:rsidRPr="007A1E77">
        <w:rPr>
          <w:lang w:val="es-ES"/>
        </w:rPr>
        <w:t xml:space="preserve">Erro R, </w:t>
      </w:r>
      <w:proofErr w:type="spellStart"/>
      <w:r w:rsidRPr="007A1E77">
        <w:rPr>
          <w:lang w:val="es-ES"/>
        </w:rPr>
        <w:t>Vitale</w:t>
      </w:r>
      <w:proofErr w:type="spellEnd"/>
      <w:r w:rsidRPr="007A1E77">
        <w:rPr>
          <w:lang w:val="es-ES"/>
        </w:rPr>
        <w:t xml:space="preserve"> C, </w:t>
      </w:r>
      <w:proofErr w:type="spellStart"/>
      <w:r w:rsidRPr="007A1E77">
        <w:rPr>
          <w:lang w:val="es-ES"/>
        </w:rPr>
        <w:t>Amboni</w:t>
      </w:r>
      <w:proofErr w:type="spellEnd"/>
      <w:r w:rsidRPr="007A1E77">
        <w:rPr>
          <w:lang w:val="es-ES"/>
        </w:rPr>
        <w:t xml:space="preserve"> M, </w:t>
      </w:r>
      <w:proofErr w:type="spellStart"/>
      <w:r w:rsidRPr="007A1E77">
        <w:rPr>
          <w:lang w:val="es-ES"/>
        </w:rPr>
        <w:t>Picillo</w:t>
      </w:r>
      <w:proofErr w:type="spellEnd"/>
      <w:r w:rsidRPr="007A1E77">
        <w:rPr>
          <w:lang w:val="es-ES"/>
        </w:rPr>
        <w:t xml:space="preserve"> M, </w:t>
      </w:r>
      <w:proofErr w:type="spellStart"/>
      <w:r w:rsidRPr="007A1E77">
        <w:rPr>
          <w:lang w:val="es-ES"/>
        </w:rPr>
        <w:t>Moccia</w:t>
      </w:r>
      <w:proofErr w:type="spellEnd"/>
      <w:r w:rsidRPr="007A1E77">
        <w:rPr>
          <w:lang w:val="es-ES"/>
        </w:rPr>
        <w:t xml:space="preserve"> M, Longo K, </w:t>
      </w:r>
      <w:r w:rsidRPr="007A1E77">
        <w:rPr>
          <w:i/>
          <w:lang w:val="es-ES"/>
        </w:rPr>
        <w:t>et al</w:t>
      </w:r>
      <w:r w:rsidRPr="007A1E77">
        <w:rPr>
          <w:lang w:val="es-ES"/>
        </w:rPr>
        <w:t xml:space="preserve">. </w:t>
      </w:r>
      <w:r w:rsidRPr="007A1E77">
        <w:t xml:space="preserve">The heterogeneity of early Parkinson’s disease: a cluster analysis on newly diagnosed untreated patients. </w:t>
      </w:r>
      <w:proofErr w:type="spellStart"/>
      <w:r w:rsidRPr="007A1E77">
        <w:t>PLoS</w:t>
      </w:r>
      <w:proofErr w:type="spellEnd"/>
      <w:r w:rsidRPr="007A1E77">
        <w:t xml:space="preserve"> ONE 2013;8(8</w:t>
      </w:r>
      <w:proofErr w:type="gramStart"/>
      <w:r w:rsidRPr="007A1E77">
        <w:t>):e</w:t>
      </w:r>
      <w:proofErr w:type="gramEnd"/>
      <w:r w:rsidRPr="007A1E77">
        <w:t>70244.</w:t>
      </w:r>
      <w:r w:rsidR="002C4256">
        <w:t xml:space="preserve"> </w:t>
      </w:r>
      <w:proofErr w:type="spellStart"/>
      <w:r w:rsidR="002C4256">
        <w:t>doi</w:t>
      </w:r>
      <w:proofErr w:type="spellEnd"/>
      <w:r w:rsidR="002C4256">
        <w:t xml:space="preserve">: </w:t>
      </w:r>
      <w:r w:rsidR="002C4256" w:rsidRPr="002C4256">
        <w:t>10.1371/journal.pone.0070244</w:t>
      </w:r>
    </w:p>
    <w:p w14:paraId="16AC0FA8" w14:textId="60EE3F09" w:rsidR="00BE7237" w:rsidRPr="007A1E77" w:rsidRDefault="00BE7237" w:rsidP="00C44F89">
      <w:pPr>
        <w:pStyle w:val="References"/>
      </w:pPr>
      <w:proofErr w:type="spellStart"/>
      <w:r w:rsidRPr="007A1E77">
        <w:t>Flensborg</w:t>
      </w:r>
      <w:proofErr w:type="spellEnd"/>
      <w:r w:rsidRPr="007A1E77">
        <w:t xml:space="preserve"> </w:t>
      </w:r>
      <w:proofErr w:type="spellStart"/>
      <w:r w:rsidRPr="007A1E77">
        <w:t>Damholdt</w:t>
      </w:r>
      <w:proofErr w:type="spellEnd"/>
      <w:r w:rsidRPr="007A1E77">
        <w:t xml:space="preserve"> M, </w:t>
      </w:r>
      <w:proofErr w:type="spellStart"/>
      <w:r w:rsidRPr="007A1E77">
        <w:t>Shevlin</w:t>
      </w:r>
      <w:proofErr w:type="spellEnd"/>
      <w:r w:rsidRPr="007A1E77">
        <w:t xml:space="preserve"> M, </w:t>
      </w:r>
      <w:proofErr w:type="spellStart"/>
      <w:r w:rsidRPr="007A1E77">
        <w:t>Borghammer</w:t>
      </w:r>
      <w:proofErr w:type="spellEnd"/>
      <w:r w:rsidRPr="007A1E77">
        <w:t xml:space="preserve"> P, Larsen L, </w:t>
      </w:r>
      <w:proofErr w:type="spellStart"/>
      <w:r w:rsidRPr="007A1E77">
        <w:t>Ostergaard</w:t>
      </w:r>
      <w:proofErr w:type="spellEnd"/>
      <w:r w:rsidRPr="007A1E77">
        <w:t xml:space="preserve"> K. Clinical heterogeneity in Parkinson’s disease revisited: a latent profile analysis. </w:t>
      </w:r>
      <w:proofErr w:type="spellStart"/>
      <w:r w:rsidRPr="007A1E77">
        <w:t>Acta</w:t>
      </w:r>
      <w:proofErr w:type="spellEnd"/>
      <w:r w:rsidRPr="007A1E77">
        <w:t xml:space="preserve"> </w:t>
      </w:r>
      <w:proofErr w:type="spellStart"/>
      <w:r w:rsidRPr="007A1E77">
        <w:t>Neurol</w:t>
      </w:r>
      <w:proofErr w:type="spellEnd"/>
      <w:r w:rsidRPr="007A1E77">
        <w:t xml:space="preserve"> </w:t>
      </w:r>
      <w:proofErr w:type="spellStart"/>
      <w:r w:rsidRPr="007A1E77">
        <w:t>Scand</w:t>
      </w:r>
      <w:proofErr w:type="spellEnd"/>
      <w:r w:rsidR="00E52B02">
        <w:t xml:space="preserve"> </w:t>
      </w:r>
      <w:r w:rsidRPr="007A1E77">
        <w:t>2012;125(5):311</w:t>
      </w:r>
      <w:r>
        <w:t>-31</w:t>
      </w:r>
      <w:r w:rsidRPr="007A1E77">
        <w:t>8.</w:t>
      </w:r>
      <w:r w:rsidR="009E1514">
        <w:t xml:space="preserve"> </w:t>
      </w:r>
      <w:proofErr w:type="spellStart"/>
      <w:r w:rsidR="009E1514">
        <w:t>doi</w:t>
      </w:r>
      <w:proofErr w:type="spellEnd"/>
      <w:r w:rsidR="009E1514" w:rsidRPr="009E1514">
        <w:t>: 10.1111/j.1600-0404.</w:t>
      </w:r>
      <w:proofErr w:type="gramStart"/>
      <w:r w:rsidR="009E1514" w:rsidRPr="009E1514">
        <w:t>2011.01561.x</w:t>
      </w:r>
      <w:proofErr w:type="gramEnd"/>
    </w:p>
    <w:p w14:paraId="61E16A82" w14:textId="017729E9" w:rsidR="00BE7237" w:rsidRPr="007A1E77" w:rsidRDefault="00BE7237" w:rsidP="00C44F89">
      <w:pPr>
        <w:pStyle w:val="References"/>
      </w:pPr>
      <w:r w:rsidRPr="007A1E77">
        <w:t xml:space="preserve">Gibb WR, Lees AJ. The relevance of the </w:t>
      </w:r>
      <w:proofErr w:type="spellStart"/>
      <w:r w:rsidRPr="007A1E77">
        <w:t>Lewy</w:t>
      </w:r>
      <w:proofErr w:type="spellEnd"/>
      <w:r w:rsidRPr="007A1E77">
        <w:t xml:space="preserve"> body to</w:t>
      </w:r>
      <w:r>
        <w:t xml:space="preserve"> the pathogenesis of idiopathic </w:t>
      </w:r>
      <w:r w:rsidRPr="007A1E77">
        <w:t xml:space="preserve">Parkinson’s disease. J </w:t>
      </w:r>
      <w:proofErr w:type="spellStart"/>
      <w:r w:rsidRPr="007A1E77">
        <w:t>Neurol</w:t>
      </w:r>
      <w:proofErr w:type="spellEnd"/>
      <w:r w:rsidRPr="007A1E77">
        <w:t xml:space="preserve"> </w:t>
      </w:r>
      <w:proofErr w:type="spellStart"/>
      <w:r w:rsidRPr="007A1E77">
        <w:t>Neurosurg</w:t>
      </w:r>
      <w:proofErr w:type="spellEnd"/>
      <w:r w:rsidRPr="007A1E77">
        <w:t xml:space="preserve"> Psychiatry 1988;51(6):745</w:t>
      </w:r>
      <w:r>
        <w:t>-7</w:t>
      </w:r>
      <w:r w:rsidRPr="007A1E77">
        <w:t>52.</w:t>
      </w:r>
      <w:r w:rsidR="00B14D3A">
        <w:t xml:space="preserve"> </w:t>
      </w:r>
      <w:proofErr w:type="spellStart"/>
      <w:r w:rsidR="00B14D3A">
        <w:t>doi</w:t>
      </w:r>
      <w:proofErr w:type="spellEnd"/>
      <w:r w:rsidR="00F534F0">
        <w:t xml:space="preserve">: </w:t>
      </w:r>
      <w:r w:rsidR="00F534F0" w:rsidRPr="00F534F0">
        <w:t>10.1136/jnnp.51.6.745</w:t>
      </w:r>
    </w:p>
    <w:p w14:paraId="1FBFEC33" w14:textId="3E9B3040" w:rsidR="00BE7237" w:rsidRDefault="00BE7237" w:rsidP="00C44F89">
      <w:pPr>
        <w:pStyle w:val="References"/>
      </w:pPr>
      <w:proofErr w:type="spellStart"/>
      <w:r w:rsidRPr="007A1E77">
        <w:t>Gjerløff</w:t>
      </w:r>
      <w:proofErr w:type="spellEnd"/>
      <w:r w:rsidRPr="007A1E77">
        <w:t xml:space="preserve"> T, </w:t>
      </w:r>
      <w:proofErr w:type="spellStart"/>
      <w:r w:rsidRPr="007A1E77">
        <w:t>Fedorova</w:t>
      </w:r>
      <w:proofErr w:type="spellEnd"/>
      <w:r w:rsidRPr="007A1E77">
        <w:t xml:space="preserve"> T, Knudsen K, </w:t>
      </w:r>
      <w:proofErr w:type="spellStart"/>
      <w:r w:rsidRPr="007A1E77">
        <w:t>Munk</w:t>
      </w:r>
      <w:proofErr w:type="spellEnd"/>
      <w:r w:rsidRPr="007A1E77">
        <w:t xml:space="preserve"> OL, </w:t>
      </w:r>
      <w:proofErr w:type="spellStart"/>
      <w:r w:rsidRPr="007A1E77">
        <w:t>Nahim</w:t>
      </w:r>
      <w:r>
        <w:t>i</w:t>
      </w:r>
      <w:proofErr w:type="spellEnd"/>
      <w:r>
        <w:t xml:space="preserve"> A, Jacobsen S, et al. Imaging </w:t>
      </w:r>
      <w:r w:rsidRPr="007A1E77">
        <w:t>acetylcholinesterase density in peripheral organs in Parkinson's disease with 11C-donepezil PET. Brain 2015;138(Pt 3):653</w:t>
      </w:r>
      <w:r>
        <w:t>-6</w:t>
      </w:r>
      <w:r w:rsidRPr="007A1E77">
        <w:t>63.</w:t>
      </w:r>
      <w:r w:rsidR="00731CDE">
        <w:t xml:space="preserve"> </w:t>
      </w:r>
      <w:proofErr w:type="spellStart"/>
      <w:r w:rsidR="00731CDE">
        <w:t>doi</w:t>
      </w:r>
      <w:proofErr w:type="spellEnd"/>
      <w:r w:rsidR="00731CDE" w:rsidRPr="00731CDE">
        <w:t>: 10.1093/brain/awu369</w:t>
      </w:r>
    </w:p>
    <w:p w14:paraId="20D51461" w14:textId="616905E0" w:rsidR="00BE7237" w:rsidRPr="007A1E77" w:rsidRDefault="00BE7237" w:rsidP="00C44F89">
      <w:pPr>
        <w:pStyle w:val="References"/>
      </w:pPr>
      <w:r w:rsidRPr="007A1E77">
        <w:t xml:space="preserve">Graham JM, </w:t>
      </w:r>
      <w:proofErr w:type="spellStart"/>
      <w:r w:rsidRPr="007A1E77">
        <w:t>Sagar</w:t>
      </w:r>
      <w:proofErr w:type="spellEnd"/>
      <w:r w:rsidRPr="007A1E77">
        <w:t xml:space="preserve"> HJ. A data-driven approach to the study of heterogeneity in idiopathic Parkinson’s disease: identification of three distinct subtypes. </w:t>
      </w:r>
      <w:proofErr w:type="spellStart"/>
      <w:r w:rsidRPr="007A1E77">
        <w:t>Mov</w:t>
      </w:r>
      <w:proofErr w:type="spellEnd"/>
      <w:r w:rsidRPr="007A1E77">
        <w:t xml:space="preserve"> </w:t>
      </w:r>
      <w:proofErr w:type="spellStart"/>
      <w:r w:rsidRPr="007A1E77">
        <w:t>Disord</w:t>
      </w:r>
      <w:proofErr w:type="spellEnd"/>
      <w:r w:rsidRPr="007A1E77">
        <w:t xml:space="preserve"> 19</w:t>
      </w:r>
      <w:r>
        <w:t>99;14(1):</w:t>
      </w:r>
      <w:r w:rsidRPr="007A1E77">
        <w:t>10</w:t>
      </w:r>
      <w:r>
        <w:t>-</w:t>
      </w:r>
      <w:r w:rsidRPr="007A1E77">
        <w:t>20.</w:t>
      </w:r>
      <w:r w:rsidR="005E52D2">
        <w:t xml:space="preserve"> </w:t>
      </w:r>
      <w:proofErr w:type="spellStart"/>
      <w:r w:rsidR="005E52D2">
        <w:t>doi</w:t>
      </w:r>
      <w:proofErr w:type="spellEnd"/>
      <w:r w:rsidR="005E52D2">
        <w:t xml:space="preserve">: </w:t>
      </w:r>
      <w:r w:rsidR="005E52D2" w:rsidRPr="005E52D2">
        <w:t>10.1002/1531-8257(199901)14:1&lt;</w:t>
      </w:r>
      <w:proofErr w:type="gramStart"/>
      <w:r w:rsidR="005E52D2" w:rsidRPr="005E52D2">
        <w:t>10::</w:t>
      </w:r>
      <w:proofErr w:type="gramEnd"/>
      <w:r w:rsidR="005E52D2" w:rsidRPr="005E52D2">
        <w:t>AID-MDS1005&gt;3.0.CO;2-4</w:t>
      </w:r>
    </w:p>
    <w:p w14:paraId="297B9B64" w14:textId="46BC7DCF" w:rsidR="00BE7237" w:rsidRPr="007A1E77" w:rsidRDefault="00BE7237" w:rsidP="00C44F89">
      <w:pPr>
        <w:pStyle w:val="References"/>
      </w:pPr>
      <w:proofErr w:type="spellStart"/>
      <w:r w:rsidRPr="007A1E77">
        <w:t>Hoehn</w:t>
      </w:r>
      <w:proofErr w:type="spellEnd"/>
      <w:r w:rsidRPr="007A1E77">
        <w:t xml:space="preserve"> MM, </w:t>
      </w:r>
      <w:proofErr w:type="spellStart"/>
      <w:r w:rsidRPr="007A1E77">
        <w:t>Yahr</w:t>
      </w:r>
      <w:proofErr w:type="spellEnd"/>
      <w:r w:rsidRPr="007A1E77">
        <w:t xml:space="preserve"> MD. Parkinsonism: onset, progression, and mo</w:t>
      </w:r>
      <w:r>
        <w:t>rtality. Neurology 1967;17(5):</w:t>
      </w:r>
      <w:r w:rsidRPr="007A1E77">
        <w:t>427</w:t>
      </w:r>
      <w:r>
        <w:t>-4</w:t>
      </w:r>
      <w:r w:rsidRPr="007A1E77">
        <w:t>42.</w:t>
      </w:r>
      <w:r w:rsidR="003B0807">
        <w:t xml:space="preserve"> </w:t>
      </w:r>
      <w:proofErr w:type="spellStart"/>
      <w:r w:rsidR="003B0807">
        <w:t>doi</w:t>
      </w:r>
      <w:proofErr w:type="spellEnd"/>
      <w:r w:rsidR="003B0807">
        <w:t xml:space="preserve">: </w:t>
      </w:r>
      <w:r w:rsidR="003B0807" w:rsidRPr="003B0807">
        <w:t>10.1212/WNL.17.5.427</w:t>
      </w:r>
    </w:p>
    <w:p w14:paraId="0605101E" w14:textId="3AD0ECF9" w:rsidR="00BE7237" w:rsidRPr="005D0DC6" w:rsidRDefault="00BE7237" w:rsidP="00C44F89">
      <w:pPr>
        <w:pStyle w:val="References"/>
      </w:pPr>
      <w:r w:rsidRPr="005D0DC6">
        <w:t xml:space="preserve">Hubert L, </w:t>
      </w:r>
      <w:proofErr w:type="spellStart"/>
      <w:r w:rsidRPr="005D0DC6">
        <w:t>Arabie</w:t>
      </w:r>
      <w:proofErr w:type="spellEnd"/>
      <w:r w:rsidRPr="005D0DC6">
        <w:t xml:space="preserve"> P. Comparing partitions. J Classification 1985;2(1):193-218.</w:t>
      </w:r>
      <w:r w:rsidR="00B400B9">
        <w:t xml:space="preserve"> </w:t>
      </w:r>
      <w:proofErr w:type="spellStart"/>
      <w:r w:rsidR="00B400B9">
        <w:t>doi</w:t>
      </w:r>
      <w:proofErr w:type="spellEnd"/>
      <w:r w:rsidR="00B400B9">
        <w:t xml:space="preserve">: </w:t>
      </w:r>
      <w:r w:rsidR="00B400B9" w:rsidRPr="00B400B9">
        <w:t>10.1007/BF01908075</w:t>
      </w:r>
    </w:p>
    <w:p w14:paraId="0B47F8A3" w14:textId="149E29CB" w:rsidR="00BE7237" w:rsidRPr="007A1E77" w:rsidRDefault="00BE7237" w:rsidP="00C44F89">
      <w:pPr>
        <w:pStyle w:val="References"/>
      </w:pPr>
      <w:proofErr w:type="spellStart"/>
      <w:r w:rsidRPr="007A1E77">
        <w:t>Jellinger</w:t>
      </w:r>
      <w:proofErr w:type="spellEnd"/>
      <w:r w:rsidRPr="007A1E77">
        <w:t xml:space="preserve"> KA. Neuropathology of sporadic PD disease: evaluation and chang</w:t>
      </w:r>
      <w:r w:rsidR="00C13C61">
        <w:t xml:space="preserve">e of concepts. </w:t>
      </w:r>
      <w:proofErr w:type="spellStart"/>
      <w:r w:rsidR="00C13C61">
        <w:t>Mov</w:t>
      </w:r>
      <w:proofErr w:type="spellEnd"/>
      <w:r w:rsidR="00C13C61">
        <w:t xml:space="preserve"> </w:t>
      </w:r>
      <w:proofErr w:type="spellStart"/>
      <w:r w:rsidR="00C13C61">
        <w:t>Disord</w:t>
      </w:r>
      <w:proofErr w:type="spellEnd"/>
      <w:r w:rsidR="00C13C61">
        <w:t xml:space="preserve"> 2012;</w:t>
      </w:r>
      <w:r w:rsidRPr="007A1E77">
        <w:t>27</w:t>
      </w:r>
      <w:r w:rsidR="00B83686">
        <w:t>(1)</w:t>
      </w:r>
      <w:r w:rsidRPr="007A1E77">
        <w:t>:8</w:t>
      </w:r>
      <w:r>
        <w:t>-</w:t>
      </w:r>
      <w:r w:rsidRPr="007A1E77">
        <w:t>30.</w:t>
      </w:r>
      <w:r w:rsidR="00B400B9">
        <w:t xml:space="preserve"> </w:t>
      </w:r>
      <w:proofErr w:type="spellStart"/>
      <w:r w:rsidR="00B400B9">
        <w:t>doi</w:t>
      </w:r>
      <w:proofErr w:type="spellEnd"/>
      <w:r w:rsidR="00B400B9">
        <w:t xml:space="preserve">: </w:t>
      </w:r>
      <w:r w:rsidR="00B400B9" w:rsidRPr="00B400B9">
        <w:t>10.1002/mds.23795</w:t>
      </w:r>
    </w:p>
    <w:p w14:paraId="631A3F5B" w14:textId="53563E1A" w:rsidR="00BE7237" w:rsidRPr="007A1E77" w:rsidRDefault="00BE7237" w:rsidP="00C44F89">
      <w:pPr>
        <w:pStyle w:val="References"/>
      </w:pPr>
      <w:r w:rsidRPr="007A1E77">
        <w:lastRenderedPageBreak/>
        <w:t xml:space="preserve">Lees AJ, Hardy J, </w:t>
      </w:r>
      <w:proofErr w:type="spellStart"/>
      <w:r w:rsidRPr="007A1E77">
        <w:t>Revesz</w:t>
      </w:r>
      <w:proofErr w:type="spellEnd"/>
      <w:r w:rsidRPr="007A1E77">
        <w:t xml:space="preserve"> T. Parkinson’s dise</w:t>
      </w:r>
      <w:r>
        <w:t>ase. Lancet 2009;373(9680):</w:t>
      </w:r>
      <w:r w:rsidRPr="007A1E77">
        <w:t>2055</w:t>
      </w:r>
      <w:r>
        <w:t>-20</w:t>
      </w:r>
      <w:r w:rsidRPr="007A1E77">
        <w:t>66.</w:t>
      </w:r>
      <w:r w:rsidR="00651B35">
        <w:t xml:space="preserve"> </w:t>
      </w:r>
      <w:proofErr w:type="spellStart"/>
      <w:r w:rsidR="00651B35">
        <w:t>doi</w:t>
      </w:r>
      <w:proofErr w:type="spellEnd"/>
      <w:r w:rsidR="00651B35">
        <w:t xml:space="preserve">: </w:t>
      </w:r>
      <w:r w:rsidR="00651B35" w:rsidRPr="00651B35">
        <w:t>10.1016/S0140-6736(09)60492-X</w:t>
      </w:r>
    </w:p>
    <w:p w14:paraId="00FD8477" w14:textId="22B1A3BD" w:rsidR="00BE7237" w:rsidRPr="007A1E77" w:rsidRDefault="00BE7237" w:rsidP="00C44F89">
      <w:pPr>
        <w:pStyle w:val="References"/>
      </w:pPr>
      <w:r w:rsidRPr="007A1E77">
        <w:t xml:space="preserve">Ma LY, Chan P, </w:t>
      </w:r>
      <w:proofErr w:type="spellStart"/>
      <w:r w:rsidRPr="007A1E77">
        <w:t>Gu</w:t>
      </w:r>
      <w:proofErr w:type="spellEnd"/>
      <w:r w:rsidRPr="007A1E77">
        <w:t xml:space="preserve"> ZQ, Li FF, Feng T. Heterogeneity among patients with Parkinson's disease: Cluster analysis and genetic association. J </w:t>
      </w:r>
      <w:proofErr w:type="spellStart"/>
      <w:r w:rsidRPr="007A1E77">
        <w:t>Neurol</w:t>
      </w:r>
      <w:proofErr w:type="spellEnd"/>
      <w:r>
        <w:t xml:space="preserve"> </w:t>
      </w:r>
      <w:proofErr w:type="spellStart"/>
      <w:r>
        <w:t>Sci</w:t>
      </w:r>
      <w:proofErr w:type="spellEnd"/>
      <w:r>
        <w:t xml:space="preserve"> 2015;351(1):</w:t>
      </w:r>
      <w:r w:rsidRPr="007A1E77">
        <w:t>41</w:t>
      </w:r>
      <w:r>
        <w:t>-</w:t>
      </w:r>
      <w:r w:rsidRPr="007A1E77">
        <w:t>45.</w:t>
      </w:r>
      <w:r w:rsidR="00B5266C">
        <w:t xml:space="preserve"> </w:t>
      </w:r>
      <w:proofErr w:type="spellStart"/>
      <w:r w:rsidR="00B5266C">
        <w:t>doi</w:t>
      </w:r>
      <w:proofErr w:type="spellEnd"/>
      <w:r w:rsidR="00B5266C">
        <w:t xml:space="preserve">: </w:t>
      </w:r>
      <w:r w:rsidR="00B5266C" w:rsidRPr="00B5266C">
        <w:t>10.1016/j.jns.2015.02.029</w:t>
      </w:r>
    </w:p>
    <w:p w14:paraId="18CF8D1E" w14:textId="5F5316D4" w:rsidR="00BE7237" w:rsidRPr="007A1E77" w:rsidRDefault="00BE7237" w:rsidP="00C44F89">
      <w:pPr>
        <w:pStyle w:val="References"/>
      </w:pPr>
      <w:proofErr w:type="spellStart"/>
      <w:r w:rsidRPr="007A1E77">
        <w:t>Marinus</w:t>
      </w:r>
      <w:proofErr w:type="spellEnd"/>
      <w:r w:rsidRPr="007A1E77">
        <w:t xml:space="preserve"> J, </w:t>
      </w:r>
      <w:proofErr w:type="spellStart"/>
      <w:r w:rsidRPr="007A1E77">
        <w:t>Visser</w:t>
      </w:r>
      <w:proofErr w:type="spellEnd"/>
      <w:r w:rsidRPr="007A1E77">
        <w:t xml:space="preserve"> M, </w:t>
      </w:r>
      <w:proofErr w:type="spellStart"/>
      <w:r w:rsidRPr="007A1E77">
        <w:t>Stiggelbout</w:t>
      </w:r>
      <w:proofErr w:type="spellEnd"/>
      <w:r w:rsidRPr="007A1E77">
        <w:t xml:space="preserve"> AM, </w:t>
      </w:r>
      <w:proofErr w:type="spellStart"/>
      <w:r w:rsidRPr="007A1E77">
        <w:t>Rabey</w:t>
      </w:r>
      <w:proofErr w:type="spellEnd"/>
      <w:r w:rsidRPr="007A1E77">
        <w:t xml:space="preserve"> JM, Martinez-Martin P, </w:t>
      </w:r>
      <w:proofErr w:type="spellStart"/>
      <w:r w:rsidRPr="007A1E77">
        <w:t>Bonuccelli</w:t>
      </w:r>
      <w:proofErr w:type="spellEnd"/>
      <w:r w:rsidRPr="007A1E77">
        <w:t xml:space="preserve"> U, </w:t>
      </w:r>
      <w:r w:rsidRPr="007A1E77">
        <w:rPr>
          <w:i/>
        </w:rPr>
        <w:t>et al</w:t>
      </w:r>
      <w:r w:rsidRPr="007A1E77">
        <w:t xml:space="preserve">. A short scale for the assessment of motor impairments and disabilities in Parkinson’s disease: the SPES/SCOPA. J </w:t>
      </w:r>
      <w:proofErr w:type="spellStart"/>
      <w:r w:rsidRPr="007A1E77">
        <w:t>Neurol</w:t>
      </w:r>
      <w:proofErr w:type="spellEnd"/>
      <w:r w:rsidRPr="007A1E77">
        <w:t xml:space="preserve"> </w:t>
      </w:r>
      <w:proofErr w:type="spellStart"/>
      <w:r w:rsidRPr="007A1E77">
        <w:t>Neurosurg</w:t>
      </w:r>
      <w:proofErr w:type="spellEnd"/>
      <w:r w:rsidRPr="007A1E77">
        <w:t xml:space="preserve"> Psychiatry 2004;75(3):388</w:t>
      </w:r>
      <w:r>
        <w:t>-3</w:t>
      </w:r>
      <w:r w:rsidRPr="007A1E77">
        <w:t>95.</w:t>
      </w:r>
      <w:r w:rsidR="005C5F4F">
        <w:t xml:space="preserve"> </w:t>
      </w:r>
      <w:proofErr w:type="spellStart"/>
      <w:r w:rsidR="005C5F4F" w:rsidRPr="005C5F4F">
        <w:t>doi</w:t>
      </w:r>
      <w:proofErr w:type="spellEnd"/>
      <w:r w:rsidR="005C5F4F" w:rsidRPr="005C5F4F">
        <w:t>: 10.1136/jnnp.2003.017509</w:t>
      </w:r>
    </w:p>
    <w:p w14:paraId="6D65811A" w14:textId="31B0C9BC" w:rsidR="00BE7237" w:rsidRPr="00CD3B40" w:rsidRDefault="00BE7237" w:rsidP="00C44F89">
      <w:pPr>
        <w:pStyle w:val="References"/>
        <w:rPr>
          <w:lang w:val="es-ES"/>
        </w:rPr>
      </w:pPr>
      <w:proofErr w:type="spellStart"/>
      <w:r w:rsidRPr="007A1E77">
        <w:t>Marras</w:t>
      </w:r>
      <w:proofErr w:type="spellEnd"/>
      <w:r w:rsidRPr="007A1E77">
        <w:t xml:space="preserve"> C, </w:t>
      </w:r>
      <w:proofErr w:type="spellStart"/>
      <w:r w:rsidRPr="007A1E77">
        <w:t>Chaudhuri</w:t>
      </w:r>
      <w:proofErr w:type="spellEnd"/>
      <w:r w:rsidRPr="007A1E77">
        <w:t xml:space="preserve"> KR. Non-motor features of Parkinson’s disease subtypes. </w:t>
      </w:r>
      <w:proofErr w:type="spellStart"/>
      <w:r w:rsidRPr="007A1E77">
        <w:rPr>
          <w:lang w:val="es-ES"/>
        </w:rPr>
        <w:t>Mov</w:t>
      </w:r>
      <w:proofErr w:type="spellEnd"/>
      <w:r>
        <w:rPr>
          <w:lang w:val="es-ES"/>
        </w:rPr>
        <w:t xml:space="preserve"> </w:t>
      </w:r>
      <w:proofErr w:type="spellStart"/>
      <w:r>
        <w:rPr>
          <w:lang w:val="es-ES"/>
        </w:rPr>
        <w:t>Disord</w:t>
      </w:r>
      <w:proofErr w:type="spellEnd"/>
      <w:r>
        <w:rPr>
          <w:lang w:val="es-ES"/>
        </w:rPr>
        <w:t xml:space="preserve"> 2016;</w:t>
      </w:r>
      <w:r w:rsidRPr="007A1E77">
        <w:rPr>
          <w:lang w:val="es-ES"/>
        </w:rPr>
        <w:t>31(8):1095</w:t>
      </w:r>
      <w:r>
        <w:rPr>
          <w:lang w:val="es-ES"/>
        </w:rPr>
        <w:t>-1</w:t>
      </w:r>
      <w:r w:rsidRPr="007A1E77">
        <w:rPr>
          <w:lang w:val="es-ES"/>
        </w:rPr>
        <w:t>102.</w:t>
      </w:r>
      <w:r w:rsidR="00BE21E4">
        <w:rPr>
          <w:lang w:val="es-ES"/>
        </w:rPr>
        <w:t xml:space="preserve"> </w:t>
      </w:r>
      <w:proofErr w:type="spellStart"/>
      <w:r w:rsidR="00BE21E4" w:rsidRPr="00BE21E4">
        <w:rPr>
          <w:lang w:val="es-ES"/>
        </w:rPr>
        <w:t>doi</w:t>
      </w:r>
      <w:proofErr w:type="spellEnd"/>
      <w:r w:rsidR="00BE21E4" w:rsidRPr="00BE21E4">
        <w:rPr>
          <w:lang w:val="es-ES"/>
        </w:rPr>
        <w:t>: 10.1002/mds.26510</w:t>
      </w:r>
    </w:p>
    <w:p w14:paraId="6A16B98B" w14:textId="34A26809" w:rsidR="00BE7237" w:rsidRPr="007A1E77" w:rsidRDefault="00BE7237" w:rsidP="00C44F89">
      <w:pPr>
        <w:pStyle w:val="References"/>
      </w:pPr>
      <w:proofErr w:type="spellStart"/>
      <w:r w:rsidRPr="007A1E77">
        <w:rPr>
          <w:lang w:val="es-ES"/>
        </w:rPr>
        <w:t>Martinez</w:t>
      </w:r>
      <w:proofErr w:type="spellEnd"/>
      <w:r w:rsidRPr="007A1E77">
        <w:rPr>
          <w:lang w:val="es-ES"/>
        </w:rPr>
        <w:t>-Martin P, Benito-</w:t>
      </w:r>
      <w:proofErr w:type="spellStart"/>
      <w:r w:rsidRPr="007A1E77">
        <w:rPr>
          <w:lang w:val="es-ES"/>
        </w:rPr>
        <w:t>Leon</w:t>
      </w:r>
      <w:proofErr w:type="spellEnd"/>
      <w:r w:rsidRPr="007A1E77">
        <w:rPr>
          <w:lang w:val="es-ES"/>
        </w:rPr>
        <w:t xml:space="preserve"> J, </w:t>
      </w:r>
      <w:proofErr w:type="spellStart"/>
      <w:r w:rsidRPr="007A1E77">
        <w:rPr>
          <w:lang w:val="es-ES"/>
        </w:rPr>
        <w:t>Burguera</w:t>
      </w:r>
      <w:proofErr w:type="spellEnd"/>
      <w:r w:rsidRPr="007A1E77">
        <w:rPr>
          <w:lang w:val="es-ES"/>
        </w:rPr>
        <w:t xml:space="preserve"> JA, Castro A, </w:t>
      </w:r>
      <w:proofErr w:type="spellStart"/>
      <w:r w:rsidRPr="007A1E77">
        <w:rPr>
          <w:lang w:val="es-ES"/>
        </w:rPr>
        <w:t>Linazasoro</w:t>
      </w:r>
      <w:proofErr w:type="spellEnd"/>
      <w:r w:rsidRPr="007A1E77">
        <w:rPr>
          <w:lang w:val="es-ES"/>
        </w:rPr>
        <w:t xml:space="preserve"> G, </w:t>
      </w:r>
      <w:proofErr w:type="spellStart"/>
      <w:r w:rsidRPr="007A1E77">
        <w:rPr>
          <w:lang w:val="es-ES"/>
        </w:rPr>
        <w:t>Martinez</w:t>
      </w:r>
      <w:proofErr w:type="spellEnd"/>
      <w:r w:rsidRPr="007A1E77">
        <w:rPr>
          <w:lang w:val="es-ES"/>
        </w:rPr>
        <w:t xml:space="preserve">-Castrillo JC, </w:t>
      </w:r>
      <w:r w:rsidRPr="007A1E77">
        <w:rPr>
          <w:i/>
          <w:lang w:val="es-ES"/>
        </w:rPr>
        <w:t>et al</w:t>
      </w:r>
      <w:r w:rsidRPr="007A1E77">
        <w:rPr>
          <w:lang w:val="es-ES"/>
        </w:rPr>
        <w:t xml:space="preserve">. </w:t>
      </w:r>
      <w:r w:rsidRPr="007A1E77">
        <w:t xml:space="preserve">The SCOPA-Motor Scale for assessment of Parkinson’s disease is a consistent and valid measure. J </w:t>
      </w:r>
      <w:proofErr w:type="spellStart"/>
      <w:r w:rsidRPr="007A1E77">
        <w:t>Clin</w:t>
      </w:r>
      <w:proofErr w:type="spellEnd"/>
      <w:r w:rsidRPr="007A1E77">
        <w:t xml:space="preserve"> </w:t>
      </w:r>
      <w:proofErr w:type="spellStart"/>
      <w:r w:rsidRPr="007A1E77">
        <w:t>Epidemiol</w:t>
      </w:r>
      <w:proofErr w:type="spellEnd"/>
      <w:r w:rsidRPr="007A1E77">
        <w:t xml:space="preserve"> 2005;</w:t>
      </w:r>
      <w:r>
        <w:t>58(7):</w:t>
      </w:r>
      <w:r w:rsidRPr="007A1E77">
        <w:t>674</w:t>
      </w:r>
      <w:r>
        <w:t>-67</w:t>
      </w:r>
      <w:r w:rsidRPr="007A1E77">
        <w:t>9.</w:t>
      </w:r>
      <w:r w:rsidR="00F737D0">
        <w:t xml:space="preserve"> </w:t>
      </w:r>
      <w:proofErr w:type="spellStart"/>
      <w:r w:rsidR="00F737D0" w:rsidRPr="00F737D0">
        <w:t>doi</w:t>
      </w:r>
      <w:proofErr w:type="spellEnd"/>
      <w:r w:rsidR="00F737D0" w:rsidRPr="00F737D0">
        <w:t>: 10.1016/j.jclinepi.2004.09.014</w:t>
      </w:r>
    </w:p>
    <w:p w14:paraId="04D8EBBB" w14:textId="319C372D" w:rsidR="00BE7237" w:rsidRPr="007A1E77" w:rsidRDefault="00BE7237" w:rsidP="00C44F89">
      <w:pPr>
        <w:pStyle w:val="References"/>
      </w:pPr>
      <w:r w:rsidRPr="007A1E77">
        <w:t xml:space="preserve">Martinez-Martin P, </w:t>
      </w:r>
      <w:proofErr w:type="spellStart"/>
      <w:r w:rsidRPr="007A1E77">
        <w:t>Forjaz</w:t>
      </w:r>
      <w:proofErr w:type="spellEnd"/>
      <w:r w:rsidRPr="007A1E77">
        <w:t xml:space="preserve"> MJ, </w:t>
      </w:r>
      <w:proofErr w:type="spellStart"/>
      <w:r w:rsidRPr="007A1E77">
        <w:t>Cubo</w:t>
      </w:r>
      <w:proofErr w:type="spellEnd"/>
      <w:r w:rsidRPr="007A1E77">
        <w:t xml:space="preserve"> E, </w:t>
      </w:r>
      <w:proofErr w:type="spellStart"/>
      <w:r w:rsidRPr="007A1E77">
        <w:t>Frades</w:t>
      </w:r>
      <w:proofErr w:type="spellEnd"/>
      <w:r w:rsidRPr="007A1E77">
        <w:t xml:space="preserve"> B, de Pedro Cuesta J; ELEP Project Members. Global versus factor-related impression of severity in Parkinson’s disease: a new </w:t>
      </w:r>
      <w:proofErr w:type="spellStart"/>
      <w:r w:rsidRPr="007A1E77">
        <w:t>clinimetric</w:t>
      </w:r>
      <w:proofErr w:type="spellEnd"/>
      <w:r w:rsidRPr="007A1E77">
        <w:t xml:space="preserve"> index (CISI-PD).</w:t>
      </w:r>
      <w:r>
        <w:t xml:space="preserve"> </w:t>
      </w:r>
      <w:proofErr w:type="spellStart"/>
      <w:r>
        <w:t>Mov</w:t>
      </w:r>
      <w:proofErr w:type="spellEnd"/>
      <w:r>
        <w:t xml:space="preserve"> </w:t>
      </w:r>
      <w:proofErr w:type="spellStart"/>
      <w:r>
        <w:t>Disord</w:t>
      </w:r>
      <w:proofErr w:type="spellEnd"/>
      <w:r>
        <w:t>. 2006;21(2):208-214.</w:t>
      </w:r>
      <w:r w:rsidR="00294EEB">
        <w:t xml:space="preserve"> </w:t>
      </w:r>
      <w:proofErr w:type="spellStart"/>
      <w:r w:rsidR="00294EEB" w:rsidRPr="00294EEB">
        <w:t>doi</w:t>
      </w:r>
      <w:proofErr w:type="spellEnd"/>
      <w:r w:rsidR="00294EEB" w:rsidRPr="00294EEB">
        <w:t>: 10.1002/mds.20697</w:t>
      </w:r>
    </w:p>
    <w:p w14:paraId="10D81D6F" w14:textId="556B06B0" w:rsidR="00BE7237" w:rsidRPr="007A1E77" w:rsidRDefault="00BE7237" w:rsidP="00C44F89">
      <w:pPr>
        <w:pStyle w:val="References"/>
      </w:pPr>
      <w:r>
        <w:t>Martinez-Martin P, Rodriguez-</w:t>
      </w:r>
      <w:proofErr w:type="spellStart"/>
      <w:r>
        <w:t>Blazquez</w:t>
      </w:r>
      <w:proofErr w:type="spellEnd"/>
      <w:r>
        <w:t xml:space="preserve"> C, Abe K, Bhattacharyya KB, </w:t>
      </w:r>
      <w:proofErr w:type="spellStart"/>
      <w:r>
        <w:t>Bloem</w:t>
      </w:r>
      <w:proofErr w:type="spellEnd"/>
      <w:r>
        <w:t xml:space="preserve"> BR, </w:t>
      </w:r>
      <w:proofErr w:type="spellStart"/>
      <w:r>
        <w:t>Carod-Artal</w:t>
      </w:r>
      <w:proofErr w:type="spellEnd"/>
      <w:r>
        <w:t xml:space="preserve"> FJ, et al. International study on the psychometric attributes of the Non-Motor Symptoms Scale in Parkinson disease. Neurology 2009a;73(19):1584-1591.</w:t>
      </w:r>
      <w:r w:rsidR="00294EEB">
        <w:t xml:space="preserve"> </w:t>
      </w:r>
      <w:proofErr w:type="spellStart"/>
      <w:r w:rsidR="00294EEB" w:rsidRPr="00294EEB">
        <w:t>doi</w:t>
      </w:r>
      <w:proofErr w:type="spellEnd"/>
      <w:r w:rsidR="00294EEB" w:rsidRPr="00294EEB">
        <w:t>: 10.1212/WNL.0b013e3181c0d416</w:t>
      </w:r>
    </w:p>
    <w:p w14:paraId="4DEDDD27" w14:textId="1F4E0A9E" w:rsidR="00BE7237" w:rsidRPr="007A1E77" w:rsidRDefault="00BE7237" w:rsidP="00C44F89">
      <w:pPr>
        <w:pStyle w:val="References"/>
      </w:pPr>
      <w:r w:rsidRPr="007A1E77">
        <w:t>Martinez-Martin P, Rodriguez-</w:t>
      </w:r>
      <w:proofErr w:type="spellStart"/>
      <w:r w:rsidRPr="007A1E77">
        <w:t>Blazquez</w:t>
      </w:r>
      <w:proofErr w:type="spellEnd"/>
      <w:r w:rsidRPr="007A1E77">
        <w:t xml:space="preserve"> C, </w:t>
      </w:r>
      <w:proofErr w:type="spellStart"/>
      <w:r w:rsidRPr="007A1E77">
        <w:t>Forjaz</w:t>
      </w:r>
      <w:proofErr w:type="spellEnd"/>
      <w:r w:rsidRPr="007A1E77">
        <w:t xml:space="preserve"> MJ, de Pedro J; Spanish-American Longitudinal PD Patient Study Group. The Clinical Impression of Severity Index for Parkinson’s Disease: international val</w:t>
      </w:r>
      <w:r>
        <w:t xml:space="preserve">idation study. </w:t>
      </w:r>
      <w:proofErr w:type="spellStart"/>
      <w:r>
        <w:t>Mov</w:t>
      </w:r>
      <w:proofErr w:type="spellEnd"/>
      <w:r>
        <w:t xml:space="preserve"> </w:t>
      </w:r>
      <w:proofErr w:type="spellStart"/>
      <w:r>
        <w:t>Disord</w:t>
      </w:r>
      <w:proofErr w:type="spellEnd"/>
      <w:r>
        <w:t>. 2009b</w:t>
      </w:r>
      <w:r w:rsidRPr="007A1E77">
        <w:t>;24(2):211</w:t>
      </w:r>
      <w:r>
        <w:t>-21</w:t>
      </w:r>
      <w:r w:rsidRPr="007A1E77">
        <w:t>7.</w:t>
      </w:r>
      <w:r w:rsidR="004D48A4">
        <w:t xml:space="preserve"> </w:t>
      </w:r>
      <w:proofErr w:type="spellStart"/>
      <w:r w:rsidR="004D48A4" w:rsidRPr="004D48A4">
        <w:t>doi</w:t>
      </w:r>
      <w:proofErr w:type="spellEnd"/>
      <w:r w:rsidR="004D48A4" w:rsidRPr="004D48A4">
        <w:t>: 10.1002/mds.22320</w:t>
      </w:r>
    </w:p>
    <w:p w14:paraId="3949F2FE" w14:textId="17FF2239" w:rsidR="00BE7237" w:rsidRPr="007A1E77" w:rsidDel="0076583C" w:rsidRDefault="00BE7237" w:rsidP="00C44F89">
      <w:pPr>
        <w:pStyle w:val="References"/>
        <w:rPr>
          <w:del w:id="73" w:author="Jesse Mu" w:date="2017-08-31T22:53:00Z"/>
        </w:rPr>
      </w:pPr>
      <w:del w:id="74" w:author="Jesse Mu" w:date="2017-08-31T22:53:00Z">
        <w:r w:rsidRPr="007A1E77" w:rsidDel="0076583C">
          <w:delText xml:space="preserve">Mollenhauer B, Zimmermann J, Sixel-Döring F, Focke NK, Wicke T, Ebentheuer J, et al. Monitoring of 30 marker candidates in early Parkinson’s disease as progression markers. Neurology </w:delText>
        </w:r>
        <w:r w:rsidDel="0076583C">
          <w:delText>2016;87(2):</w:delText>
        </w:r>
        <w:r w:rsidRPr="007A1E77" w:rsidDel="0076583C">
          <w:delText>168</w:delText>
        </w:r>
        <w:r w:rsidDel="0076583C">
          <w:delText>-1</w:delText>
        </w:r>
        <w:r w:rsidRPr="007A1E77" w:rsidDel="0076583C">
          <w:delText>77.</w:delText>
        </w:r>
        <w:r w:rsidR="00C818D1" w:rsidDel="0076583C">
          <w:delText xml:space="preserve"> </w:delText>
        </w:r>
        <w:r w:rsidR="00C818D1" w:rsidRPr="00C818D1" w:rsidDel="0076583C">
          <w:delText>doi: 10.1212/WNL.0000000000002651</w:delText>
        </w:r>
      </w:del>
    </w:p>
    <w:p w14:paraId="64FBBB3C" w14:textId="0ECA25BB" w:rsidR="00BE7237" w:rsidRPr="007A1E77" w:rsidRDefault="00BE7237" w:rsidP="00C44F89">
      <w:pPr>
        <w:pStyle w:val="References"/>
      </w:pPr>
      <w:r w:rsidRPr="007A1E77">
        <w:t>Pont-</w:t>
      </w:r>
      <w:proofErr w:type="spellStart"/>
      <w:r w:rsidRPr="007A1E77">
        <w:t>Sunyer</w:t>
      </w:r>
      <w:proofErr w:type="spellEnd"/>
      <w:r w:rsidRPr="007A1E77">
        <w:t xml:space="preserve"> C, Hotter A, </w:t>
      </w:r>
      <w:proofErr w:type="spellStart"/>
      <w:r w:rsidRPr="007A1E77">
        <w:t>Gaig</w:t>
      </w:r>
      <w:proofErr w:type="spellEnd"/>
      <w:r w:rsidRPr="007A1E77">
        <w:t xml:space="preserve"> C, </w:t>
      </w:r>
      <w:proofErr w:type="spellStart"/>
      <w:r w:rsidRPr="007A1E77">
        <w:t>Seppi</w:t>
      </w:r>
      <w:proofErr w:type="spellEnd"/>
      <w:r w:rsidRPr="007A1E77">
        <w:t xml:space="preserve"> K, </w:t>
      </w:r>
      <w:proofErr w:type="spellStart"/>
      <w:r w:rsidRPr="007A1E77">
        <w:t>Compta</w:t>
      </w:r>
      <w:proofErr w:type="spellEnd"/>
      <w:r w:rsidRPr="007A1E77">
        <w:t xml:space="preserve"> Y, </w:t>
      </w:r>
      <w:proofErr w:type="spellStart"/>
      <w:r w:rsidRPr="007A1E77">
        <w:t>Katzenschlager</w:t>
      </w:r>
      <w:proofErr w:type="spellEnd"/>
      <w:r w:rsidRPr="007A1E77">
        <w:t xml:space="preserve"> R, </w:t>
      </w:r>
      <w:r w:rsidRPr="007A1E77">
        <w:rPr>
          <w:i/>
        </w:rPr>
        <w:t>et al</w:t>
      </w:r>
      <w:r w:rsidRPr="007A1E77">
        <w:t>. The onset of nonmotor symptoms in Parkinson's disease (the ONSET PD</w:t>
      </w:r>
      <w:r w:rsidR="005E18CC">
        <w:t xml:space="preserve"> study). </w:t>
      </w:r>
      <w:proofErr w:type="spellStart"/>
      <w:r w:rsidR="005E18CC">
        <w:t>Mov</w:t>
      </w:r>
      <w:proofErr w:type="spellEnd"/>
      <w:r w:rsidR="005E18CC">
        <w:t xml:space="preserve"> </w:t>
      </w:r>
      <w:proofErr w:type="spellStart"/>
      <w:r w:rsidR="005E18CC">
        <w:t>Disord</w:t>
      </w:r>
      <w:proofErr w:type="spellEnd"/>
      <w:r w:rsidR="005E18CC">
        <w:t xml:space="preserve"> 2015;30(2):</w:t>
      </w:r>
      <w:r w:rsidRPr="007A1E77">
        <w:t>229</w:t>
      </w:r>
      <w:r>
        <w:t>-2</w:t>
      </w:r>
      <w:r w:rsidRPr="007A1E77">
        <w:t>37.</w:t>
      </w:r>
      <w:r w:rsidR="002C6C2D">
        <w:t xml:space="preserve"> </w:t>
      </w:r>
      <w:proofErr w:type="spellStart"/>
      <w:r w:rsidR="002C6C2D" w:rsidRPr="002C6C2D">
        <w:t>doi</w:t>
      </w:r>
      <w:proofErr w:type="spellEnd"/>
      <w:r w:rsidR="002C6C2D" w:rsidRPr="002C6C2D">
        <w:t>: 10.1002/mds.26077</w:t>
      </w:r>
    </w:p>
    <w:p w14:paraId="284AD925" w14:textId="650E9454" w:rsidR="00BE7237" w:rsidRPr="00CD3B40" w:rsidRDefault="00BE7237" w:rsidP="00C44F89">
      <w:pPr>
        <w:pStyle w:val="References"/>
      </w:pPr>
      <w:proofErr w:type="spellStart"/>
      <w:r w:rsidRPr="007A1E77">
        <w:t>Postuma</w:t>
      </w:r>
      <w:proofErr w:type="spellEnd"/>
      <w:r w:rsidRPr="007A1E77">
        <w:t xml:space="preserve"> RB, Berg D, Stern M, </w:t>
      </w:r>
      <w:proofErr w:type="spellStart"/>
      <w:r w:rsidRPr="007A1E77">
        <w:t>Poewe</w:t>
      </w:r>
      <w:proofErr w:type="spellEnd"/>
      <w:r w:rsidRPr="007A1E77">
        <w:t xml:space="preserve"> W, </w:t>
      </w:r>
      <w:proofErr w:type="spellStart"/>
      <w:r w:rsidRPr="007A1E77">
        <w:t>Olanow</w:t>
      </w:r>
      <w:proofErr w:type="spellEnd"/>
      <w:r w:rsidRPr="007A1E77">
        <w:t xml:space="preserve"> CW, </w:t>
      </w:r>
      <w:proofErr w:type="spellStart"/>
      <w:r w:rsidRPr="007A1E77">
        <w:t>Oertel</w:t>
      </w:r>
      <w:proofErr w:type="spellEnd"/>
      <w:r w:rsidRPr="007A1E77">
        <w:t xml:space="preserve"> W, </w:t>
      </w:r>
      <w:r w:rsidRPr="007A1E77">
        <w:rPr>
          <w:i/>
        </w:rPr>
        <w:t>et al</w:t>
      </w:r>
      <w:r w:rsidRPr="007A1E77">
        <w:t xml:space="preserve">. MDS clinical diagnostic criteria for Parkinson’s disease. </w:t>
      </w:r>
      <w:proofErr w:type="spellStart"/>
      <w:r w:rsidRPr="007A1E77">
        <w:t>Mov</w:t>
      </w:r>
      <w:proofErr w:type="spellEnd"/>
      <w:r w:rsidRPr="007A1E77">
        <w:t xml:space="preserve"> </w:t>
      </w:r>
      <w:proofErr w:type="spellStart"/>
      <w:r w:rsidRPr="007A1E77">
        <w:t>Disord</w:t>
      </w:r>
      <w:proofErr w:type="spellEnd"/>
      <w:r w:rsidRPr="007A1E77">
        <w:t xml:space="preserve"> 2015;30(12):1591</w:t>
      </w:r>
      <w:r>
        <w:t>-1</w:t>
      </w:r>
      <w:r w:rsidRPr="007A1E77">
        <w:t>601.</w:t>
      </w:r>
      <w:r w:rsidR="005F6F27">
        <w:t xml:space="preserve"> </w:t>
      </w:r>
      <w:proofErr w:type="spellStart"/>
      <w:r w:rsidR="005F6F27" w:rsidRPr="005F6F27">
        <w:t>doi</w:t>
      </w:r>
      <w:proofErr w:type="spellEnd"/>
      <w:r w:rsidR="005F6F27" w:rsidRPr="005F6F27">
        <w:t>: 10.1002/mds.26424</w:t>
      </w:r>
    </w:p>
    <w:p w14:paraId="5A792CF1" w14:textId="2AA9F988" w:rsidR="00BE7237" w:rsidRPr="007A1E77" w:rsidRDefault="00BE7237" w:rsidP="00C44F89">
      <w:pPr>
        <w:pStyle w:val="References"/>
      </w:pPr>
      <w:r w:rsidRPr="007A1E77">
        <w:t xml:space="preserve">Ray </w:t>
      </w:r>
      <w:proofErr w:type="spellStart"/>
      <w:r w:rsidRPr="007A1E77">
        <w:t>Chaudhuri</w:t>
      </w:r>
      <w:proofErr w:type="spellEnd"/>
      <w:r w:rsidRPr="007A1E77">
        <w:t xml:space="preserve"> K, </w:t>
      </w:r>
      <w:proofErr w:type="spellStart"/>
      <w:r w:rsidRPr="007A1E77">
        <w:t>Rojo</w:t>
      </w:r>
      <w:proofErr w:type="spellEnd"/>
      <w:r w:rsidRPr="007A1E77">
        <w:t xml:space="preserve"> JM, </w:t>
      </w:r>
      <w:proofErr w:type="spellStart"/>
      <w:r w:rsidRPr="007A1E77">
        <w:t>Schapira</w:t>
      </w:r>
      <w:proofErr w:type="spellEnd"/>
      <w:r w:rsidRPr="007A1E77">
        <w:t xml:space="preserve"> AH, Brooks DJ, </w:t>
      </w:r>
      <w:proofErr w:type="spellStart"/>
      <w:r w:rsidRPr="007A1E77">
        <w:t>Stocchi</w:t>
      </w:r>
      <w:proofErr w:type="spellEnd"/>
      <w:r w:rsidRPr="007A1E77">
        <w:t xml:space="preserve"> F, Odin P, </w:t>
      </w:r>
      <w:r w:rsidRPr="007A1E77">
        <w:rPr>
          <w:i/>
        </w:rPr>
        <w:t>et al</w:t>
      </w:r>
      <w:r w:rsidRPr="007A1E77">
        <w:t xml:space="preserve">. A proposal for a comprehensive grading of Parkinson’s disease severity combining motor and non-motor assessments: meeting an unmet need. </w:t>
      </w:r>
      <w:proofErr w:type="spellStart"/>
      <w:r w:rsidRPr="007A1E77">
        <w:t>PLoS</w:t>
      </w:r>
      <w:proofErr w:type="spellEnd"/>
      <w:r w:rsidRPr="007A1E77">
        <w:t xml:space="preserve"> ONE 2013;8(2</w:t>
      </w:r>
      <w:proofErr w:type="gramStart"/>
      <w:r w:rsidRPr="007A1E77">
        <w:t>):e</w:t>
      </w:r>
      <w:proofErr w:type="gramEnd"/>
      <w:r w:rsidRPr="007A1E77">
        <w:t>57221.</w:t>
      </w:r>
      <w:r w:rsidR="001D04A7">
        <w:t xml:space="preserve"> </w:t>
      </w:r>
      <w:proofErr w:type="spellStart"/>
      <w:r w:rsidR="001D04A7" w:rsidRPr="001D04A7">
        <w:t>doi</w:t>
      </w:r>
      <w:proofErr w:type="spellEnd"/>
      <w:r w:rsidR="001D04A7" w:rsidRPr="001D04A7">
        <w:t>: 10.1371/journal.pone.0057221</w:t>
      </w:r>
    </w:p>
    <w:p w14:paraId="75BE04D8" w14:textId="0FF94617" w:rsidR="00BE7237" w:rsidRPr="007A1E77" w:rsidRDefault="00BE7237" w:rsidP="00C44F89">
      <w:pPr>
        <w:pStyle w:val="References"/>
      </w:pPr>
      <w:proofErr w:type="spellStart"/>
      <w:r w:rsidRPr="007A1E77">
        <w:lastRenderedPageBreak/>
        <w:t>Reijnders</w:t>
      </w:r>
      <w:proofErr w:type="spellEnd"/>
      <w:r w:rsidRPr="007A1E77">
        <w:t xml:space="preserve"> JS, </w:t>
      </w:r>
      <w:proofErr w:type="spellStart"/>
      <w:r w:rsidRPr="007A1E77">
        <w:t>Ehrt</w:t>
      </w:r>
      <w:proofErr w:type="spellEnd"/>
      <w:r w:rsidRPr="007A1E77">
        <w:t xml:space="preserve"> U, </w:t>
      </w:r>
      <w:proofErr w:type="spellStart"/>
      <w:r w:rsidRPr="007A1E77">
        <w:t>Lousberg</w:t>
      </w:r>
      <w:proofErr w:type="spellEnd"/>
      <w:r w:rsidRPr="007A1E77">
        <w:t xml:space="preserve"> R, </w:t>
      </w:r>
      <w:proofErr w:type="spellStart"/>
      <w:r w:rsidRPr="007A1E77">
        <w:t>Aarsland</w:t>
      </w:r>
      <w:proofErr w:type="spellEnd"/>
      <w:r w:rsidRPr="007A1E77">
        <w:t xml:space="preserve"> D, </w:t>
      </w:r>
      <w:proofErr w:type="spellStart"/>
      <w:r w:rsidRPr="007A1E77">
        <w:t>Leentjens</w:t>
      </w:r>
      <w:proofErr w:type="spellEnd"/>
      <w:r w:rsidRPr="007A1E77">
        <w:t xml:space="preserve"> AF. The association between motor subtypes and psychopathology in Parkinson’s disease. Parkinsonism </w:t>
      </w:r>
      <w:proofErr w:type="spellStart"/>
      <w:r w:rsidRPr="007A1E77">
        <w:t>Relat</w:t>
      </w:r>
      <w:proofErr w:type="spellEnd"/>
      <w:r>
        <w:t xml:space="preserve"> </w:t>
      </w:r>
      <w:proofErr w:type="spellStart"/>
      <w:r>
        <w:t>Disord</w:t>
      </w:r>
      <w:proofErr w:type="spellEnd"/>
      <w:r>
        <w:t xml:space="preserve"> </w:t>
      </w:r>
      <w:r w:rsidRPr="007A1E77">
        <w:t>2009;15(5):379</w:t>
      </w:r>
      <w:r>
        <w:t>-3</w:t>
      </w:r>
      <w:r w:rsidRPr="007A1E77">
        <w:t>82.</w:t>
      </w:r>
      <w:r w:rsidR="005A4540">
        <w:t xml:space="preserve"> </w:t>
      </w:r>
      <w:proofErr w:type="spellStart"/>
      <w:r w:rsidR="005A4540">
        <w:t>doi</w:t>
      </w:r>
      <w:proofErr w:type="spellEnd"/>
      <w:r w:rsidR="005A4540">
        <w:t xml:space="preserve">: </w:t>
      </w:r>
      <w:r w:rsidR="005A4540" w:rsidRPr="005A4540">
        <w:t>10.1016/j.parkreldis.2008.09.003</w:t>
      </w:r>
    </w:p>
    <w:p w14:paraId="15CCD6DF" w14:textId="073C0B0E" w:rsidR="00BE7237" w:rsidRPr="007A1E77" w:rsidRDefault="00BE7237" w:rsidP="00C44F89">
      <w:pPr>
        <w:pStyle w:val="References"/>
      </w:pPr>
      <w:proofErr w:type="spellStart"/>
      <w:r w:rsidRPr="007A1E77">
        <w:t>Romenets</w:t>
      </w:r>
      <w:proofErr w:type="spellEnd"/>
      <w:r w:rsidRPr="007A1E77">
        <w:t xml:space="preserve"> SR, Gagnon JF, </w:t>
      </w:r>
      <w:proofErr w:type="spellStart"/>
      <w:r w:rsidRPr="007A1E77">
        <w:t>Latreille</w:t>
      </w:r>
      <w:proofErr w:type="spellEnd"/>
      <w:r w:rsidRPr="007A1E77">
        <w:t xml:space="preserve"> V, </w:t>
      </w:r>
      <w:proofErr w:type="spellStart"/>
      <w:r w:rsidRPr="007A1E77">
        <w:t>Panniset</w:t>
      </w:r>
      <w:proofErr w:type="spellEnd"/>
      <w:r w:rsidRPr="007A1E77">
        <w:t xml:space="preserve"> M, </w:t>
      </w:r>
      <w:proofErr w:type="spellStart"/>
      <w:r w:rsidRPr="007A1E77">
        <w:t>Chouinard</w:t>
      </w:r>
      <w:proofErr w:type="spellEnd"/>
      <w:r w:rsidRPr="007A1E77">
        <w:t xml:space="preserve"> S, </w:t>
      </w:r>
      <w:proofErr w:type="spellStart"/>
      <w:r w:rsidRPr="007A1E77">
        <w:t>Montplaisir</w:t>
      </w:r>
      <w:proofErr w:type="spellEnd"/>
      <w:r w:rsidRPr="007A1E77">
        <w:t xml:space="preserve"> J, </w:t>
      </w:r>
      <w:proofErr w:type="gramStart"/>
      <w:r w:rsidRPr="005C1361">
        <w:rPr>
          <w:i/>
        </w:rPr>
        <w:t>et al</w:t>
      </w:r>
      <w:r w:rsidRPr="007A1E77">
        <w:t>. .</w:t>
      </w:r>
      <w:proofErr w:type="gramEnd"/>
      <w:r w:rsidRPr="007A1E77">
        <w:t xml:space="preserve"> </w:t>
      </w:r>
      <w:proofErr w:type="spellStart"/>
      <w:r w:rsidRPr="007A1E77">
        <w:t>Mov</w:t>
      </w:r>
      <w:proofErr w:type="spellEnd"/>
      <w:r w:rsidRPr="007A1E77">
        <w:t xml:space="preserve"> </w:t>
      </w:r>
      <w:proofErr w:type="spellStart"/>
      <w:r w:rsidRPr="007A1E77">
        <w:t>Disord</w:t>
      </w:r>
      <w:proofErr w:type="spellEnd"/>
      <w:r w:rsidRPr="007A1E77">
        <w:t xml:space="preserve"> 2012;27(8):996</w:t>
      </w:r>
      <w:r>
        <w:t>-</w:t>
      </w:r>
      <w:r w:rsidRPr="007A1E77">
        <w:t>1003.</w:t>
      </w:r>
      <w:r w:rsidR="00A72623">
        <w:t xml:space="preserve"> </w:t>
      </w:r>
      <w:proofErr w:type="spellStart"/>
      <w:r w:rsidR="00A72623" w:rsidRPr="00A72623">
        <w:t>doi</w:t>
      </w:r>
      <w:proofErr w:type="spellEnd"/>
      <w:r w:rsidR="00A72623" w:rsidRPr="00A72623">
        <w:t>: 10.1002/mds.25086</w:t>
      </w:r>
    </w:p>
    <w:p w14:paraId="6E5BDAFD" w14:textId="3FE0DBCF" w:rsidR="00BE7237" w:rsidRPr="007A1E77" w:rsidRDefault="00BE7237" w:rsidP="00C44F89">
      <w:pPr>
        <w:pStyle w:val="References"/>
      </w:pPr>
      <w:proofErr w:type="spellStart"/>
      <w:r w:rsidRPr="007A1E77">
        <w:t>Sauerbier</w:t>
      </w:r>
      <w:proofErr w:type="spellEnd"/>
      <w:r w:rsidRPr="007A1E77">
        <w:t xml:space="preserve"> A, Jenner P, </w:t>
      </w:r>
      <w:proofErr w:type="spellStart"/>
      <w:r w:rsidRPr="007A1E77">
        <w:t>Todorova</w:t>
      </w:r>
      <w:proofErr w:type="spellEnd"/>
      <w:r w:rsidRPr="007A1E77">
        <w:t xml:space="preserve"> A, </w:t>
      </w:r>
      <w:proofErr w:type="spellStart"/>
      <w:r w:rsidRPr="007A1E77">
        <w:t>Chaudhuri</w:t>
      </w:r>
      <w:proofErr w:type="spellEnd"/>
      <w:r w:rsidRPr="007A1E77">
        <w:t xml:space="preserve"> KR. Non motor subtypes and Parkinson’s disease. Parkinsonism </w:t>
      </w:r>
      <w:proofErr w:type="spellStart"/>
      <w:r w:rsidRPr="007A1E77">
        <w:t>Relat</w:t>
      </w:r>
      <w:proofErr w:type="spellEnd"/>
      <w:r w:rsidRPr="007A1E77">
        <w:t xml:space="preserve"> </w:t>
      </w:r>
      <w:proofErr w:type="spellStart"/>
      <w:r w:rsidRPr="007A1E77">
        <w:t>Disord</w:t>
      </w:r>
      <w:proofErr w:type="spellEnd"/>
      <w:r w:rsidRPr="007A1E77">
        <w:t xml:space="preserve"> 2016;22(</w:t>
      </w:r>
      <w:proofErr w:type="spellStart"/>
      <w:r w:rsidRPr="007A1E77">
        <w:t>Suppl</w:t>
      </w:r>
      <w:proofErr w:type="spellEnd"/>
      <w:r w:rsidRPr="007A1E77">
        <w:t xml:space="preserve"> 1</w:t>
      </w:r>
      <w:proofErr w:type="gramStart"/>
      <w:r w:rsidRPr="007A1E77">
        <w:t>):S</w:t>
      </w:r>
      <w:proofErr w:type="gramEnd"/>
      <w:r w:rsidRPr="007A1E77">
        <w:t>41</w:t>
      </w:r>
      <w:r>
        <w:t>-4</w:t>
      </w:r>
      <w:r w:rsidRPr="007A1E77">
        <w:t>6.</w:t>
      </w:r>
      <w:r w:rsidR="007F5702">
        <w:t xml:space="preserve"> </w:t>
      </w:r>
      <w:proofErr w:type="spellStart"/>
      <w:r w:rsidR="007F5702" w:rsidRPr="007F5702">
        <w:t>doi</w:t>
      </w:r>
      <w:proofErr w:type="spellEnd"/>
      <w:r w:rsidR="007F5702" w:rsidRPr="007F5702">
        <w:t>: 10.1016/j.parkreldis.2015.09.027</w:t>
      </w:r>
    </w:p>
    <w:p w14:paraId="54ECFBAB" w14:textId="23345416" w:rsidR="00BE7237" w:rsidRPr="007A1E77" w:rsidRDefault="00BE7237" w:rsidP="00C44F89">
      <w:pPr>
        <w:pStyle w:val="References"/>
      </w:pPr>
      <w:proofErr w:type="spellStart"/>
      <w:r w:rsidRPr="007A1E77">
        <w:t>Seichepine</w:t>
      </w:r>
      <w:proofErr w:type="spellEnd"/>
      <w:r w:rsidRPr="007A1E77">
        <w:t xml:space="preserve"> DR, </w:t>
      </w:r>
      <w:proofErr w:type="spellStart"/>
      <w:r w:rsidRPr="007A1E77">
        <w:t>Neargarder</w:t>
      </w:r>
      <w:proofErr w:type="spellEnd"/>
      <w:r w:rsidRPr="007A1E77">
        <w:t xml:space="preserve"> S, Miller IN, Riedel TM, Gilmore GC, Cronin-</w:t>
      </w:r>
      <w:proofErr w:type="spellStart"/>
      <w:r w:rsidRPr="007A1E77">
        <w:t>Golomb</w:t>
      </w:r>
      <w:proofErr w:type="spellEnd"/>
      <w:r w:rsidRPr="007A1E77">
        <w:t xml:space="preserve"> A. Relation of Parkinson’s disease subtypes to visual activities of daily living. J </w:t>
      </w:r>
      <w:proofErr w:type="spellStart"/>
      <w:r w:rsidRPr="007A1E77">
        <w:t>Int</w:t>
      </w:r>
      <w:proofErr w:type="spellEnd"/>
      <w:r w:rsidRPr="007A1E77">
        <w:t xml:space="preserve"> </w:t>
      </w:r>
      <w:proofErr w:type="spellStart"/>
      <w:r w:rsidRPr="007A1E77">
        <w:t>Neuropsychol</w:t>
      </w:r>
      <w:proofErr w:type="spellEnd"/>
      <w:r w:rsidRPr="007A1E77">
        <w:t xml:space="preserve"> </w:t>
      </w:r>
      <w:proofErr w:type="spellStart"/>
      <w:r>
        <w:t>Soc</w:t>
      </w:r>
      <w:proofErr w:type="spellEnd"/>
      <w:r>
        <w:t xml:space="preserve"> 2011;17(5):</w:t>
      </w:r>
      <w:r w:rsidRPr="007A1E77">
        <w:t>841</w:t>
      </w:r>
      <w:r>
        <w:t>-8</w:t>
      </w:r>
      <w:r w:rsidRPr="007A1E77">
        <w:t>52.</w:t>
      </w:r>
      <w:r w:rsidR="00D33126">
        <w:t xml:space="preserve"> </w:t>
      </w:r>
      <w:proofErr w:type="spellStart"/>
      <w:r w:rsidR="00D33126" w:rsidRPr="00D33126">
        <w:t>doi</w:t>
      </w:r>
      <w:proofErr w:type="spellEnd"/>
      <w:r w:rsidR="00D33126" w:rsidRPr="00D33126">
        <w:t>: 10.1017/S1355617711000853</w:t>
      </w:r>
    </w:p>
    <w:p w14:paraId="227FAE5B" w14:textId="4CAD679C" w:rsidR="00BE7237" w:rsidRPr="007A1E77" w:rsidRDefault="00BE7237" w:rsidP="00C44F89">
      <w:pPr>
        <w:pStyle w:val="References"/>
      </w:pPr>
      <w:proofErr w:type="spellStart"/>
      <w:r w:rsidRPr="007A1E77">
        <w:t>Selikhova</w:t>
      </w:r>
      <w:proofErr w:type="spellEnd"/>
      <w:r w:rsidRPr="007A1E77">
        <w:t xml:space="preserve"> M, Williams DR, </w:t>
      </w:r>
      <w:proofErr w:type="spellStart"/>
      <w:r w:rsidRPr="007A1E77">
        <w:t>Kempster</w:t>
      </w:r>
      <w:proofErr w:type="spellEnd"/>
      <w:r w:rsidRPr="007A1E77">
        <w:t xml:space="preserve"> PA, Holton JL, </w:t>
      </w:r>
      <w:proofErr w:type="spellStart"/>
      <w:r w:rsidRPr="007A1E77">
        <w:t>Revesz</w:t>
      </w:r>
      <w:proofErr w:type="spellEnd"/>
      <w:r w:rsidRPr="007A1E77">
        <w:t xml:space="preserve"> T, Lees AJ. A </w:t>
      </w:r>
      <w:proofErr w:type="spellStart"/>
      <w:r w:rsidRPr="007A1E77">
        <w:t>clinico</w:t>
      </w:r>
      <w:proofErr w:type="spellEnd"/>
      <w:r w:rsidRPr="007A1E77">
        <w:t>-pathological study of subtypes in Parkinson’s disease. Brain 2009;132(Pt 11):2947</w:t>
      </w:r>
      <w:r>
        <w:t>-29</w:t>
      </w:r>
      <w:r w:rsidRPr="007A1E77">
        <w:t>57.</w:t>
      </w:r>
      <w:r w:rsidR="00CB0CEA">
        <w:t xml:space="preserve"> </w:t>
      </w:r>
      <w:proofErr w:type="spellStart"/>
      <w:r w:rsidR="007B74FC" w:rsidRPr="007B74FC">
        <w:t>doi</w:t>
      </w:r>
      <w:proofErr w:type="spellEnd"/>
      <w:r w:rsidR="007B74FC" w:rsidRPr="007B74FC">
        <w:t>: 10.1093/brain/awp234</w:t>
      </w:r>
    </w:p>
    <w:p w14:paraId="1750ADBB" w14:textId="3AA64D4A" w:rsidR="00BE7237" w:rsidRDefault="00BE7237" w:rsidP="00C44F89">
      <w:pPr>
        <w:pStyle w:val="References"/>
        <w:rPr>
          <w:ins w:id="75" w:author="Jesse Mu" w:date="2017-08-31T23:27:00Z"/>
        </w:rPr>
      </w:pPr>
      <w:proofErr w:type="spellStart"/>
      <w:r w:rsidRPr="005D0DC6">
        <w:t>Tibshirani</w:t>
      </w:r>
      <w:proofErr w:type="spellEnd"/>
      <w:r w:rsidRPr="005D0DC6">
        <w:t xml:space="preserve"> R, Walther G, Hastie T. Estimating the number of clusters in a data set via the gap statistic. JR Stat </w:t>
      </w:r>
      <w:proofErr w:type="spellStart"/>
      <w:r w:rsidRPr="005D0DC6">
        <w:t>Soc</w:t>
      </w:r>
      <w:proofErr w:type="spellEnd"/>
      <w:r w:rsidRPr="005D0DC6">
        <w:t xml:space="preserve"> Series B Stat </w:t>
      </w:r>
      <w:proofErr w:type="spellStart"/>
      <w:r w:rsidRPr="005D0DC6">
        <w:t>Methodol</w:t>
      </w:r>
      <w:proofErr w:type="spellEnd"/>
      <w:r w:rsidRPr="005D0DC6">
        <w:t xml:space="preserve"> 2001;63(2):411-</w:t>
      </w:r>
      <w:r w:rsidR="00D06B36" w:rsidRPr="00D06B36">
        <w:t>423.</w:t>
      </w:r>
      <w:r w:rsidR="00D06B36">
        <w:t xml:space="preserve"> </w:t>
      </w:r>
      <w:proofErr w:type="spellStart"/>
      <w:r w:rsidR="00D06B36">
        <w:t>doi</w:t>
      </w:r>
      <w:proofErr w:type="spellEnd"/>
      <w:r w:rsidR="00D06B36">
        <w:t xml:space="preserve">: </w:t>
      </w:r>
      <w:r w:rsidR="00D06B36" w:rsidRPr="00D06B36">
        <w:t>10.1111/1467-9868.00293</w:t>
      </w:r>
    </w:p>
    <w:p w14:paraId="55C8DEB1" w14:textId="5EB59CE3" w:rsidR="00986FE2" w:rsidRPr="00986FE2" w:rsidRDefault="00986FE2" w:rsidP="00C44F89">
      <w:pPr>
        <w:pStyle w:val="References"/>
      </w:pPr>
      <w:proofErr w:type="spellStart"/>
      <w:ins w:id="76" w:author="Jesse Mu" w:date="2017-08-31T23:27:00Z">
        <w:r>
          <w:t>Trenkwalder</w:t>
        </w:r>
        <w:proofErr w:type="spellEnd"/>
        <w:r>
          <w:t xml:space="preserve"> C, </w:t>
        </w:r>
        <w:proofErr w:type="spellStart"/>
        <w:r>
          <w:t>Kies</w:t>
        </w:r>
        <w:proofErr w:type="spellEnd"/>
        <w:r>
          <w:t xml:space="preserve"> B, </w:t>
        </w:r>
        <w:proofErr w:type="spellStart"/>
        <w:r>
          <w:t>Rudzinska</w:t>
        </w:r>
        <w:proofErr w:type="spellEnd"/>
        <w:r>
          <w:t xml:space="preserve"> M,</w:t>
        </w:r>
      </w:ins>
      <w:ins w:id="77" w:author="Jesse Mu" w:date="2017-08-31T23:28:00Z">
        <w:r>
          <w:t xml:space="preserve"> Fine J, </w:t>
        </w:r>
        <w:proofErr w:type="spellStart"/>
        <w:r>
          <w:t>Nikl</w:t>
        </w:r>
        <w:proofErr w:type="spellEnd"/>
        <w:r>
          <w:t xml:space="preserve"> J, </w:t>
        </w:r>
        <w:proofErr w:type="spellStart"/>
        <w:r w:rsidRPr="00986FE2">
          <w:t>Honczarenko</w:t>
        </w:r>
        <w:proofErr w:type="spellEnd"/>
        <w:r w:rsidRPr="00986FE2">
          <w:t xml:space="preserve"> K</w:t>
        </w:r>
        <w:r>
          <w:t xml:space="preserve">, </w:t>
        </w:r>
        <w:r>
          <w:rPr>
            <w:i/>
          </w:rPr>
          <w:t>et al.</w:t>
        </w:r>
        <w:r>
          <w:t xml:space="preserve"> </w:t>
        </w:r>
        <w:proofErr w:type="spellStart"/>
        <w:r w:rsidRPr="00986FE2">
          <w:t>Rotigotine</w:t>
        </w:r>
        <w:proofErr w:type="spellEnd"/>
        <w:r w:rsidRPr="00986FE2">
          <w:t xml:space="preserve"> effects on early morning motor function and sleep in Parkinson's disease: a double-blind, randomized, placebo-controlled study (RECOVER).</w:t>
        </w:r>
        <w:r>
          <w:t xml:space="preserve"> </w:t>
        </w:r>
        <w:proofErr w:type="spellStart"/>
        <w:r w:rsidRPr="00986FE2">
          <w:t>Mov</w:t>
        </w:r>
        <w:proofErr w:type="spellEnd"/>
        <w:r w:rsidRPr="00986FE2">
          <w:t xml:space="preserve"> </w:t>
        </w:r>
        <w:proofErr w:type="spellStart"/>
        <w:r w:rsidRPr="00986FE2">
          <w:t>Disord</w:t>
        </w:r>
        <w:proofErr w:type="spellEnd"/>
        <w:r w:rsidRPr="00986FE2">
          <w:t xml:space="preserve"> 201</w:t>
        </w:r>
        <w:r>
          <w:t>1</w:t>
        </w:r>
        <w:r w:rsidRPr="00986FE2">
          <w:t xml:space="preserve">;26(1):90-9. </w:t>
        </w:r>
        <w:proofErr w:type="spellStart"/>
        <w:r w:rsidRPr="00986FE2">
          <w:t>doi</w:t>
        </w:r>
        <w:proofErr w:type="spellEnd"/>
        <w:r w:rsidRPr="00986FE2">
          <w:t>: 10.1002/mds.23441</w:t>
        </w:r>
      </w:ins>
    </w:p>
    <w:p w14:paraId="0D259C27" w14:textId="40A3B16A" w:rsidR="00BE7237" w:rsidRDefault="00BE7237" w:rsidP="00C44F89">
      <w:pPr>
        <w:pStyle w:val="References"/>
      </w:pPr>
      <w:r w:rsidRPr="007A1E77">
        <w:t xml:space="preserve">van </w:t>
      </w:r>
      <w:proofErr w:type="spellStart"/>
      <w:r w:rsidRPr="007A1E77">
        <w:t>Rooden</w:t>
      </w:r>
      <w:proofErr w:type="spellEnd"/>
      <w:r w:rsidRPr="007A1E77">
        <w:t xml:space="preserve"> SM, Colas F, Martinez-Martin P, </w:t>
      </w:r>
      <w:proofErr w:type="spellStart"/>
      <w:r w:rsidRPr="007A1E77">
        <w:t>Visser</w:t>
      </w:r>
      <w:proofErr w:type="spellEnd"/>
      <w:r w:rsidRPr="007A1E77">
        <w:t xml:space="preserve"> M, </w:t>
      </w:r>
      <w:proofErr w:type="spellStart"/>
      <w:r w:rsidRPr="007A1E77">
        <w:t>Verbaan</w:t>
      </w:r>
      <w:proofErr w:type="spellEnd"/>
      <w:r w:rsidRPr="007A1E77">
        <w:t xml:space="preserve"> D, </w:t>
      </w:r>
      <w:proofErr w:type="spellStart"/>
      <w:r w:rsidRPr="007A1E77">
        <w:t>Marinus</w:t>
      </w:r>
      <w:proofErr w:type="spellEnd"/>
      <w:r w:rsidRPr="007A1E77">
        <w:t xml:space="preserve"> J, </w:t>
      </w:r>
      <w:r w:rsidRPr="007A1E77">
        <w:rPr>
          <w:i/>
        </w:rPr>
        <w:t>et al</w:t>
      </w:r>
      <w:r w:rsidRPr="007A1E77">
        <w:t>. Clinical subtypes of Parkinson’s di</w:t>
      </w:r>
      <w:r>
        <w:t xml:space="preserve">sease. </w:t>
      </w:r>
      <w:proofErr w:type="spellStart"/>
      <w:r>
        <w:t>Mov</w:t>
      </w:r>
      <w:proofErr w:type="spellEnd"/>
      <w:r>
        <w:t xml:space="preserve"> </w:t>
      </w:r>
      <w:proofErr w:type="spellStart"/>
      <w:r>
        <w:t>Disord</w:t>
      </w:r>
      <w:proofErr w:type="spellEnd"/>
      <w:r>
        <w:t>. 2011;26(1):</w:t>
      </w:r>
      <w:r w:rsidRPr="007A1E77">
        <w:t>51</w:t>
      </w:r>
      <w:r>
        <w:t>-5</w:t>
      </w:r>
      <w:r w:rsidRPr="007A1E77">
        <w:t>8.</w:t>
      </w:r>
      <w:r w:rsidR="00654F2F">
        <w:t xml:space="preserve"> </w:t>
      </w:r>
      <w:proofErr w:type="spellStart"/>
      <w:r w:rsidR="00654F2F" w:rsidRPr="00654F2F">
        <w:t>doi</w:t>
      </w:r>
      <w:proofErr w:type="spellEnd"/>
      <w:r w:rsidR="00654F2F" w:rsidRPr="00654F2F">
        <w:t>: 10.1002/mds.23346</w:t>
      </w:r>
    </w:p>
    <w:p w14:paraId="6B8475BC" w14:textId="420277DA" w:rsidR="00B821C8" w:rsidRDefault="00BE7237" w:rsidP="00C44F89">
      <w:pPr>
        <w:pStyle w:val="References"/>
      </w:pPr>
      <w:r w:rsidRPr="005458FB">
        <w:t xml:space="preserve">Warren JD, Rohrer JD, Schott JM, Fox NC, Hardy J, </w:t>
      </w:r>
      <w:proofErr w:type="spellStart"/>
      <w:r w:rsidRPr="005458FB">
        <w:t>Rossor</w:t>
      </w:r>
      <w:proofErr w:type="spellEnd"/>
      <w:r w:rsidRPr="005458FB">
        <w:t xml:space="preserve"> MN. Molecular </w:t>
      </w:r>
      <w:proofErr w:type="spellStart"/>
      <w:r w:rsidRPr="005458FB">
        <w:t>nexopathies</w:t>
      </w:r>
      <w:proofErr w:type="spellEnd"/>
      <w:r w:rsidRPr="005458FB">
        <w:t>: a new paradigm of neurodegenerative d</w:t>
      </w:r>
      <w:r w:rsidR="00DD3A8F">
        <w:t xml:space="preserve">isease. Trends </w:t>
      </w:r>
      <w:proofErr w:type="spellStart"/>
      <w:r w:rsidR="00DD3A8F">
        <w:t>Neurosci</w:t>
      </w:r>
      <w:proofErr w:type="spellEnd"/>
      <w:r w:rsidR="00DD3A8F">
        <w:t xml:space="preserve"> 2013;36</w:t>
      </w:r>
      <w:r w:rsidR="00BF5669">
        <w:t>(10)</w:t>
      </w:r>
      <w:r w:rsidR="00DD3A8F">
        <w:t>:</w:t>
      </w:r>
      <w:r w:rsidRPr="005458FB">
        <w:t>561-569.</w:t>
      </w:r>
      <w:r w:rsidR="00E87F38">
        <w:t xml:space="preserve"> </w:t>
      </w:r>
      <w:proofErr w:type="spellStart"/>
      <w:r w:rsidR="00E87F38" w:rsidRPr="00E87F38">
        <w:t>doi</w:t>
      </w:r>
      <w:proofErr w:type="spellEnd"/>
      <w:r w:rsidR="00E87F38" w:rsidRPr="00E87F38">
        <w:t>: 10.1016/j.tins.2013.06.007</w:t>
      </w:r>
    </w:p>
    <w:p w14:paraId="17C788D3" w14:textId="0D5CD237" w:rsidR="00A126A1" w:rsidRDefault="00A126A1" w:rsidP="00A126A1">
      <w:pPr>
        <w:pStyle w:val="Heading1"/>
      </w:pPr>
      <w:r>
        <w:t>Tables</w:t>
      </w:r>
    </w:p>
    <w:p w14:paraId="2850BA92" w14:textId="77777777" w:rsidR="00A126A1" w:rsidRDefault="00A126A1" w:rsidP="00A126A1">
      <w:r>
        <w:rPr>
          <w:b/>
        </w:rPr>
        <w:t xml:space="preserve">Table 1. </w:t>
      </w:r>
      <w:r>
        <w:t>Description of the sample.</w:t>
      </w:r>
    </w:p>
    <w:tbl>
      <w:tblPr>
        <w:tblStyle w:val="Tablanormal31"/>
        <w:tblW w:w="0" w:type="auto"/>
        <w:tblLook w:val="0600" w:firstRow="0" w:lastRow="0" w:firstColumn="0" w:lastColumn="0" w:noHBand="1" w:noVBand="1"/>
      </w:tblPr>
      <w:tblGrid>
        <w:gridCol w:w="4182"/>
        <w:gridCol w:w="1222"/>
        <w:gridCol w:w="1092"/>
        <w:gridCol w:w="1119"/>
        <w:gridCol w:w="1105"/>
      </w:tblGrid>
      <w:tr w:rsidR="005C42D9" w:rsidRPr="005C42D9" w14:paraId="2E1E5A2C" w14:textId="77777777" w:rsidTr="005C42D9">
        <w:tc>
          <w:tcPr>
            <w:tcW w:w="4182" w:type="dxa"/>
            <w:tcBorders>
              <w:top w:val="single" w:sz="4" w:space="0" w:color="000000"/>
              <w:bottom w:val="single" w:sz="4" w:space="0" w:color="auto"/>
            </w:tcBorders>
          </w:tcPr>
          <w:p w14:paraId="459C4138" w14:textId="77777777" w:rsidR="005C42D9" w:rsidRPr="005C42D9" w:rsidRDefault="005C42D9" w:rsidP="005C42D9">
            <w:pPr>
              <w:rPr>
                <w:sz w:val="20"/>
                <w:szCs w:val="20"/>
                <w:lang w:val="en-GB"/>
              </w:rPr>
            </w:pPr>
          </w:p>
        </w:tc>
        <w:tc>
          <w:tcPr>
            <w:tcW w:w="1222" w:type="dxa"/>
            <w:tcBorders>
              <w:top w:val="single" w:sz="4" w:space="0" w:color="000000"/>
              <w:bottom w:val="single" w:sz="4" w:space="0" w:color="auto"/>
            </w:tcBorders>
          </w:tcPr>
          <w:p w14:paraId="167EE1B4" w14:textId="77777777" w:rsidR="005C42D9" w:rsidRPr="005C42D9" w:rsidRDefault="005C42D9" w:rsidP="005C42D9">
            <w:pPr>
              <w:rPr>
                <w:sz w:val="20"/>
                <w:szCs w:val="20"/>
                <w:lang w:val="en-GB"/>
              </w:rPr>
            </w:pPr>
            <w:r w:rsidRPr="005C42D9">
              <w:rPr>
                <w:sz w:val="20"/>
                <w:szCs w:val="20"/>
                <w:lang w:val="en-GB"/>
              </w:rPr>
              <w:t>Mean</w:t>
            </w:r>
          </w:p>
        </w:tc>
        <w:tc>
          <w:tcPr>
            <w:tcW w:w="1092" w:type="dxa"/>
            <w:tcBorders>
              <w:top w:val="single" w:sz="4" w:space="0" w:color="000000"/>
              <w:bottom w:val="single" w:sz="4" w:space="0" w:color="auto"/>
            </w:tcBorders>
          </w:tcPr>
          <w:p w14:paraId="1CA5807F" w14:textId="77777777" w:rsidR="005C42D9" w:rsidRPr="005C42D9" w:rsidRDefault="005C42D9" w:rsidP="005C42D9">
            <w:pPr>
              <w:rPr>
                <w:sz w:val="20"/>
                <w:szCs w:val="20"/>
                <w:lang w:val="en-GB"/>
              </w:rPr>
            </w:pPr>
            <w:r w:rsidRPr="005C42D9">
              <w:rPr>
                <w:sz w:val="20"/>
                <w:szCs w:val="20"/>
                <w:lang w:val="en-GB"/>
              </w:rPr>
              <w:t>SD</w:t>
            </w:r>
          </w:p>
        </w:tc>
        <w:tc>
          <w:tcPr>
            <w:tcW w:w="1119" w:type="dxa"/>
            <w:tcBorders>
              <w:top w:val="single" w:sz="4" w:space="0" w:color="000000"/>
              <w:bottom w:val="single" w:sz="4" w:space="0" w:color="auto"/>
            </w:tcBorders>
          </w:tcPr>
          <w:p w14:paraId="143F5444" w14:textId="77777777" w:rsidR="005C42D9" w:rsidRPr="005C42D9" w:rsidRDefault="005C42D9" w:rsidP="005C42D9">
            <w:pPr>
              <w:rPr>
                <w:sz w:val="20"/>
                <w:szCs w:val="20"/>
                <w:lang w:val="en-GB"/>
              </w:rPr>
            </w:pPr>
            <w:r w:rsidRPr="005C42D9">
              <w:rPr>
                <w:sz w:val="20"/>
                <w:szCs w:val="20"/>
                <w:lang w:val="en-GB"/>
              </w:rPr>
              <w:t>Median</w:t>
            </w:r>
          </w:p>
        </w:tc>
        <w:tc>
          <w:tcPr>
            <w:tcW w:w="1105" w:type="dxa"/>
            <w:tcBorders>
              <w:top w:val="single" w:sz="4" w:space="0" w:color="000000"/>
              <w:bottom w:val="single" w:sz="4" w:space="0" w:color="auto"/>
            </w:tcBorders>
          </w:tcPr>
          <w:p w14:paraId="5C907D28" w14:textId="77777777" w:rsidR="005C42D9" w:rsidRPr="005C42D9" w:rsidRDefault="005C42D9" w:rsidP="005C42D9">
            <w:pPr>
              <w:rPr>
                <w:sz w:val="20"/>
                <w:szCs w:val="20"/>
                <w:lang w:val="en-GB"/>
              </w:rPr>
            </w:pPr>
            <w:r w:rsidRPr="005C42D9">
              <w:rPr>
                <w:sz w:val="20"/>
                <w:szCs w:val="20"/>
                <w:lang w:val="en-GB"/>
              </w:rPr>
              <w:t>Range</w:t>
            </w:r>
          </w:p>
        </w:tc>
      </w:tr>
      <w:tr w:rsidR="005C42D9" w:rsidRPr="005C42D9" w14:paraId="1019CD65" w14:textId="77777777" w:rsidTr="005C42D9">
        <w:tc>
          <w:tcPr>
            <w:tcW w:w="4182" w:type="dxa"/>
            <w:tcBorders>
              <w:top w:val="single" w:sz="4" w:space="0" w:color="auto"/>
            </w:tcBorders>
          </w:tcPr>
          <w:p w14:paraId="5D762060" w14:textId="77777777" w:rsidR="005C42D9" w:rsidRPr="005C42D9" w:rsidRDefault="005C42D9" w:rsidP="005C42D9">
            <w:pPr>
              <w:rPr>
                <w:sz w:val="20"/>
                <w:szCs w:val="20"/>
                <w:lang w:val="en-GB"/>
              </w:rPr>
            </w:pPr>
            <w:r w:rsidRPr="005C42D9">
              <w:rPr>
                <w:sz w:val="20"/>
                <w:szCs w:val="20"/>
                <w:lang w:val="en-GB"/>
              </w:rPr>
              <w:t>Age at study</w:t>
            </w:r>
          </w:p>
        </w:tc>
        <w:tc>
          <w:tcPr>
            <w:tcW w:w="1222" w:type="dxa"/>
            <w:tcBorders>
              <w:top w:val="single" w:sz="4" w:space="0" w:color="auto"/>
            </w:tcBorders>
          </w:tcPr>
          <w:p w14:paraId="17C4ED47" w14:textId="77777777" w:rsidR="005C42D9" w:rsidRPr="005C42D9" w:rsidRDefault="005C42D9" w:rsidP="005C42D9">
            <w:pPr>
              <w:rPr>
                <w:sz w:val="20"/>
                <w:szCs w:val="20"/>
                <w:lang w:val="en-GB"/>
              </w:rPr>
            </w:pPr>
            <w:r w:rsidRPr="005C42D9">
              <w:rPr>
                <w:sz w:val="20"/>
                <w:szCs w:val="20"/>
                <w:lang w:val="en-GB"/>
              </w:rPr>
              <w:t>64.28</w:t>
            </w:r>
          </w:p>
        </w:tc>
        <w:tc>
          <w:tcPr>
            <w:tcW w:w="1092" w:type="dxa"/>
            <w:tcBorders>
              <w:top w:val="single" w:sz="4" w:space="0" w:color="auto"/>
            </w:tcBorders>
          </w:tcPr>
          <w:p w14:paraId="78CF6D91" w14:textId="77777777" w:rsidR="005C42D9" w:rsidRPr="005C42D9" w:rsidRDefault="005C42D9" w:rsidP="005C42D9">
            <w:pPr>
              <w:rPr>
                <w:sz w:val="20"/>
                <w:szCs w:val="20"/>
                <w:lang w:val="en-GB"/>
              </w:rPr>
            </w:pPr>
            <w:r w:rsidRPr="005C42D9">
              <w:rPr>
                <w:sz w:val="20"/>
                <w:szCs w:val="20"/>
                <w:lang w:val="en-GB"/>
              </w:rPr>
              <w:t>9.86</w:t>
            </w:r>
          </w:p>
        </w:tc>
        <w:tc>
          <w:tcPr>
            <w:tcW w:w="1119" w:type="dxa"/>
            <w:tcBorders>
              <w:top w:val="single" w:sz="4" w:space="0" w:color="auto"/>
            </w:tcBorders>
          </w:tcPr>
          <w:p w14:paraId="48AB5D65" w14:textId="77777777" w:rsidR="005C42D9" w:rsidRPr="005C42D9" w:rsidRDefault="005C42D9" w:rsidP="005C42D9">
            <w:pPr>
              <w:rPr>
                <w:sz w:val="20"/>
                <w:szCs w:val="20"/>
                <w:lang w:val="en-GB"/>
              </w:rPr>
            </w:pPr>
            <w:r w:rsidRPr="005C42D9">
              <w:rPr>
                <w:sz w:val="20"/>
                <w:szCs w:val="20"/>
                <w:lang w:val="en-GB"/>
              </w:rPr>
              <w:t>65</w:t>
            </w:r>
          </w:p>
        </w:tc>
        <w:tc>
          <w:tcPr>
            <w:tcW w:w="1105" w:type="dxa"/>
            <w:tcBorders>
              <w:top w:val="single" w:sz="4" w:space="0" w:color="auto"/>
            </w:tcBorders>
          </w:tcPr>
          <w:p w14:paraId="712AC022" w14:textId="77777777" w:rsidR="005C42D9" w:rsidRPr="005C42D9" w:rsidRDefault="005C42D9" w:rsidP="005C42D9">
            <w:pPr>
              <w:rPr>
                <w:sz w:val="20"/>
                <w:szCs w:val="20"/>
                <w:lang w:val="en-GB"/>
              </w:rPr>
            </w:pPr>
            <w:r w:rsidRPr="005C42D9">
              <w:rPr>
                <w:sz w:val="20"/>
                <w:szCs w:val="20"/>
                <w:lang w:val="en-GB"/>
              </w:rPr>
              <w:t xml:space="preserve">34 - 89 </w:t>
            </w:r>
          </w:p>
        </w:tc>
      </w:tr>
      <w:tr w:rsidR="005C42D9" w:rsidRPr="005C42D9" w14:paraId="55CB3CFC" w14:textId="77777777" w:rsidTr="005C42D9">
        <w:trPr>
          <w:trHeight w:val="603"/>
        </w:trPr>
        <w:tc>
          <w:tcPr>
            <w:tcW w:w="4182" w:type="dxa"/>
          </w:tcPr>
          <w:p w14:paraId="48E944AD" w14:textId="77777777" w:rsidR="005C42D9" w:rsidRPr="005C42D9" w:rsidRDefault="005C42D9" w:rsidP="005C42D9">
            <w:pPr>
              <w:rPr>
                <w:sz w:val="20"/>
                <w:szCs w:val="20"/>
                <w:lang w:val="en-GB"/>
              </w:rPr>
            </w:pPr>
            <w:r w:rsidRPr="005C42D9">
              <w:rPr>
                <w:sz w:val="20"/>
                <w:szCs w:val="20"/>
                <w:lang w:val="en-GB"/>
              </w:rPr>
              <w:t>Age at onset of Parkinson’s disease (PD onset)</w:t>
            </w:r>
          </w:p>
        </w:tc>
        <w:tc>
          <w:tcPr>
            <w:tcW w:w="1222" w:type="dxa"/>
          </w:tcPr>
          <w:p w14:paraId="37FC8866" w14:textId="77777777" w:rsidR="005C42D9" w:rsidRPr="005C42D9" w:rsidRDefault="005C42D9" w:rsidP="005C42D9">
            <w:pPr>
              <w:rPr>
                <w:sz w:val="20"/>
                <w:szCs w:val="20"/>
                <w:lang w:val="en-GB"/>
              </w:rPr>
            </w:pPr>
            <w:r w:rsidRPr="005C42D9">
              <w:rPr>
                <w:sz w:val="20"/>
                <w:szCs w:val="20"/>
                <w:lang w:val="en-GB"/>
              </w:rPr>
              <w:t>56.27</w:t>
            </w:r>
          </w:p>
        </w:tc>
        <w:tc>
          <w:tcPr>
            <w:tcW w:w="1092" w:type="dxa"/>
          </w:tcPr>
          <w:p w14:paraId="6E098BF1" w14:textId="77777777" w:rsidR="005C42D9" w:rsidRPr="005C42D9" w:rsidRDefault="005C42D9" w:rsidP="005C42D9">
            <w:pPr>
              <w:rPr>
                <w:sz w:val="20"/>
                <w:szCs w:val="20"/>
                <w:lang w:val="en-GB"/>
              </w:rPr>
            </w:pPr>
            <w:r w:rsidRPr="005C42D9">
              <w:rPr>
                <w:sz w:val="20"/>
                <w:szCs w:val="20"/>
                <w:lang w:val="en-GB"/>
              </w:rPr>
              <w:t>10.72</w:t>
            </w:r>
          </w:p>
        </w:tc>
        <w:tc>
          <w:tcPr>
            <w:tcW w:w="1119" w:type="dxa"/>
          </w:tcPr>
          <w:p w14:paraId="7F4A830D" w14:textId="77777777" w:rsidR="005C42D9" w:rsidRPr="005C42D9" w:rsidRDefault="005C42D9" w:rsidP="005C42D9">
            <w:pPr>
              <w:rPr>
                <w:sz w:val="20"/>
                <w:szCs w:val="20"/>
                <w:lang w:val="en-GB"/>
              </w:rPr>
            </w:pPr>
            <w:r w:rsidRPr="005C42D9">
              <w:rPr>
                <w:sz w:val="20"/>
                <w:szCs w:val="20"/>
                <w:lang w:val="en-GB"/>
              </w:rPr>
              <w:t>57</w:t>
            </w:r>
          </w:p>
        </w:tc>
        <w:tc>
          <w:tcPr>
            <w:tcW w:w="1105" w:type="dxa"/>
          </w:tcPr>
          <w:p w14:paraId="68927624" w14:textId="77777777" w:rsidR="005C42D9" w:rsidRPr="005C42D9" w:rsidRDefault="005C42D9" w:rsidP="005C42D9">
            <w:pPr>
              <w:rPr>
                <w:sz w:val="20"/>
                <w:szCs w:val="20"/>
                <w:lang w:val="en-GB"/>
              </w:rPr>
            </w:pPr>
            <w:r w:rsidRPr="005C42D9">
              <w:rPr>
                <w:sz w:val="20"/>
                <w:szCs w:val="20"/>
                <w:lang w:val="en-GB"/>
              </w:rPr>
              <w:t xml:space="preserve">25 - 89 </w:t>
            </w:r>
          </w:p>
        </w:tc>
      </w:tr>
      <w:tr w:rsidR="005C42D9" w:rsidRPr="005C42D9" w14:paraId="283C5D82" w14:textId="77777777" w:rsidTr="005C42D9">
        <w:tc>
          <w:tcPr>
            <w:tcW w:w="4182" w:type="dxa"/>
            <w:tcBorders>
              <w:bottom w:val="single" w:sz="4" w:space="0" w:color="000000"/>
            </w:tcBorders>
          </w:tcPr>
          <w:p w14:paraId="70EF7DB0" w14:textId="77777777" w:rsidR="005C42D9" w:rsidRPr="005C42D9" w:rsidRDefault="005C42D9" w:rsidP="005C42D9">
            <w:pPr>
              <w:rPr>
                <w:sz w:val="20"/>
                <w:szCs w:val="20"/>
                <w:lang w:val="en-GB"/>
              </w:rPr>
            </w:pPr>
            <w:r w:rsidRPr="005C42D9">
              <w:rPr>
                <w:sz w:val="20"/>
                <w:szCs w:val="20"/>
                <w:lang w:val="en-GB"/>
              </w:rPr>
              <w:lastRenderedPageBreak/>
              <w:t>Duration of the disease (PD duration)</w:t>
            </w:r>
          </w:p>
        </w:tc>
        <w:tc>
          <w:tcPr>
            <w:tcW w:w="1222" w:type="dxa"/>
            <w:tcBorders>
              <w:bottom w:val="single" w:sz="4" w:space="0" w:color="000000"/>
            </w:tcBorders>
          </w:tcPr>
          <w:p w14:paraId="2EB5C997" w14:textId="77777777" w:rsidR="005C42D9" w:rsidRPr="005C42D9" w:rsidRDefault="005C42D9" w:rsidP="005C42D9">
            <w:pPr>
              <w:rPr>
                <w:sz w:val="20"/>
                <w:szCs w:val="20"/>
                <w:lang w:val="en-GB"/>
              </w:rPr>
            </w:pPr>
            <w:r w:rsidRPr="005C42D9">
              <w:rPr>
                <w:sz w:val="20"/>
                <w:szCs w:val="20"/>
                <w:lang w:val="en-GB"/>
              </w:rPr>
              <w:t>8.01</w:t>
            </w:r>
          </w:p>
        </w:tc>
        <w:tc>
          <w:tcPr>
            <w:tcW w:w="1092" w:type="dxa"/>
            <w:tcBorders>
              <w:bottom w:val="single" w:sz="4" w:space="0" w:color="000000"/>
            </w:tcBorders>
          </w:tcPr>
          <w:p w14:paraId="0F037B0D" w14:textId="77777777" w:rsidR="005C42D9" w:rsidRPr="005C42D9" w:rsidRDefault="005C42D9" w:rsidP="005C42D9">
            <w:pPr>
              <w:rPr>
                <w:sz w:val="20"/>
                <w:szCs w:val="20"/>
                <w:lang w:val="en-GB"/>
              </w:rPr>
            </w:pPr>
            <w:r w:rsidRPr="005C42D9">
              <w:rPr>
                <w:sz w:val="20"/>
                <w:szCs w:val="20"/>
                <w:lang w:val="en-GB"/>
              </w:rPr>
              <w:t>5.80</w:t>
            </w:r>
          </w:p>
        </w:tc>
        <w:tc>
          <w:tcPr>
            <w:tcW w:w="1119" w:type="dxa"/>
            <w:tcBorders>
              <w:bottom w:val="single" w:sz="4" w:space="0" w:color="000000"/>
            </w:tcBorders>
          </w:tcPr>
          <w:p w14:paraId="1394695B" w14:textId="77777777" w:rsidR="005C42D9" w:rsidRPr="005C42D9" w:rsidRDefault="005C42D9" w:rsidP="005C42D9">
            <w:pPr>
              <w:rPr>
                <w:sz w:val="20"/>
                <w:szCs w:val="20"/>
                <w:lang w:val="en-GB"/>
              </w:rPr>
            </w:pPr>
            <w:r w:rsidRPr="005C42D9">
              <w:rPr>
                <w:sz w:val="20"/>
                <w:szCs w:val="20"/>
                <w:lang w:val="en-GB"/>
              </w:rPr>
              <w:t>7</w:t>
            </w:r>
          </w:p>
        </w:tc>
        <w:tc>
          <w:tcPr>
            <w:tcW w:w="1105" w:type="dxa"/>
            <w:tcBorders>
              <w:bottom w:val="single" w:sz="4" w:space="0" w:color="000000"/>
            </w:tcBorders>
          </w:tcPr>
          <w:p w14:paraId="3F9A9469" w14:textId="77777777" w:rsidR="005C42D9" w:rsidRPr="005C42D9" w:rsidRDefault="005C42D9" w:rsidP="005C42D9">
            <w:pPr>
              <w:rPr>
                <w:sz w:val="20"/>
                <w:szCs w:val="20"/>
                <w:lang w:val="en-GB"/>
              </w:rPr>
            </w:pPr>
            <w:r w:rsidRPr="005C42D9">
              <w:rPr>
                <w:sz w:val="20"/>
                <w:szCs w:val="20"/>
                <w:lang w:val="en-GB"/>
              </w:rPr>
              <w:t xml:space="preserve">0 - 40 </w:t>
            </w:r>
          </w:p>
        </w:tc>
      </w:tr>
      <w:tr w:rsidR="005C42D9" w:rsidRPr="005C42D9" w14:paraId="4B8FD91D" w14:textId="77777777" w:rsidTr="005C42D9">
        <w:tc>
          <w:tcPr>
            <w:tcW w:w="4182" w:type="dxa"/>
            <w:tcBorders>
              <w:top w:val="single" w:sz="4" w:space="0" w:color="000000"/>
            </w:tcBorders>
          </w:tcPr>
          <w:p w14:paraId="2EDC0424" w14:textId="77777777" w:rsidR="005C42D9" w:rsidRPr="005C42D9" w:rsidRDefault="005C42D9" w:rsidP="005C42D9">
            <w:pPr>
              <w:rPr>
                <w:sz w:val="20"/>
                <w:szCs w:val="20"/>
                <w:lang w:val="en-GB"/>
              </w:rPr>
            </w:pPr>
            <w:r w:rsidRPr="005C42D9">
              <w:rPr>
                <w:sz w:val="20"/>
                <w:szCs w:val="20"/>
                <w:lang w:val="en-GB"/>
              </w:rPr>
              <w:t>Non-Motor Symptoms Scale total score</w:t>
            </w:r>
          </w:p>
        </w:tc>
        <w:tc>
          <w:tcPr>
            <w:tcW w:w="1222" w:type="dxa"/>
            <w:tcBorders>
              <w:top w:val="single" w:sz="4" w:space="0" w:color="000000"/>
            </w:tcBorders>
          </w:tcPr>
          <w:p w14:paraId="4997B098" w14:textId="77777777" w:rsidR="005C42D9" w:rsidRPr="005C42D9" w:rsidRDefault="005C42D9" w:rsidP="005C42D9">
            <w:pPr>
              <w:rPr>
                <w:sz w:val="20"/>
                <w:szCs w:val="20"/>
                <w:lang w:val="en-GB"/>
              </w:rPr>
            </w:pPr>
            <w:r w:rsidRPr="005C42D9">
              <w:rPr>
                <w:sz w:val="20"/>
                <w:szCs w:val="20"/>
                <w:lang w:val="en-GB"/>
              </w:rPr>
              <w:t>50.45</w:t>
            </w:r>
          </w:p>
        </w:tc>
        <w:tc>
          <w:tcPr>
            <w:tcW w:w="1092" w:type="dxa"/>
            <w:tcBorders>
              <w:top w:val="single" w:sz="4" w:space="0" w:color="000000"/>
            </w:tcBorders>
          </w:tcPr>
          <w:p w14:paraId="5B5E970D" w14:textId="77777777" w:rsidR="005C42D9" w:rsidRPr="005C42D9" w:rsidRDefault="005C42D9" w:rsidP="005C42D9">
            <w:pPr>
              <w:rPr>
                <w:sz w:val="20"/>
                <w:szCs w:val="20"/>
                <w:lang w:val="en-GB"/>
              </w:rPr>
            </w:pPr>
            <w:r w:rsidRPr="005C42D9">
              <w:rPr>
                <w:sz w:val="20"/>
                <w:szCs w:val="20"/>
                <w:lang w:val="en-GB"/>
              </w:rPr>
              <w:t>41.72</w:t>
            </w:r>
          </w:p>
        </w:tc>
        <w:tc>
          <w:tcPr>
            <w:tcW w:w="1119" w:type="dxa"/>
            <w:tcBorders>
              <w:top w:val="single" w:sz="4" w:space="0" w:color="000000"/>
            </w:tcBorders>
          </w:tcPr>
          <w:p w14:paraId="56D5B3C6" w14:textId="77777777" w:rsidR="005C42D9" w:rsidRPr="005C42D9" w:rsidRDefault="005C42D9" w:rsidP="005C42D9">
            <w:pPr>
              <w:rPr>
                <w:sz w:val="20"/>
                <w:szCs w:val="20"/>
                <w:lang w:val="en-GB"/>
              </w:rPr>
            </w:pPr>
            <w:r w:rsidRPr="005C42D9">
              <w:rPr>
                <w:sz w:val="20"/>
                <w:szCs w:val="20"/>
                <w:lang w:val="en-GB"/>
              </w:rPr>
              <w:t>39</w:t>
            </w:r>
          </w:p>
        </w:tc>
        <w:tc>
          <w:tcPr>
            <w:tcW w:w="1105" w:type="dxa"/>
            <w:tcBorders>
              <w:top w:val="single" w:sz="4" w:space="0" w:color="000000"/>
            </w:tcBorders>
          </w:tcPr>
          <w:p w14:paraId="5F5E9BE7" w14:textId="77777777" w:rsidR="005C42D9" w:rsidRPr="005C42D9" w:rsidRDefault="005C42D9" w:rsidP="005C42D9">
            <w:pPr>
              <w:rPr>
                <w:sz w:val="20"/>
                <w:szCs w:val="20"/>
                <w:lang w:val="en-GB"/>
              </w:rPr>
            </w:pPr>
            <w:r w:rsidRPr="005C42D9">
              <w:rPr>
                <w:sz w:val="20"/>
                <w:szCs w:val="20"/>
                <w:lang w:val="en-GB"/>
              </w:rPr>
              <w:t xml:space="preserve">0 - 225 </w:t>
            </w:r>
          </w:p>
        </w:tc>
      </w:tr>
      <w:tr w:rsidR="005C42D9" w:rsidRPr="005C42D9" w14:paraId="1D54885C" w14:textId="77777777" w:rsidTr="005C42D9">
        <w:tc>
          <w:tcPr>
            <w:tcW w:w="4182" w:type="dxa"/>
            <w:tcBorders>
              <w:bottom w:val="single" w:sz="4" w:space="0" w:color="000000"/>
            </w:tcBorders>
          </w:tcPr>
          <w:p w14:paraId="68891276" w14:textId="77777777" w:rsidR="005C42D9" w:rsidRPr="005C42D9" w:rsidRDefault="005C42D9" w:rsidP="005C42D9">
            <w:pPr>
              <w:rPr>
                <w:sz w:val="20"/>
                <w:szCs w:val="20"/>
              </w:rPr>
            </w:pPr>
            <w:r w:rsidRPr="005C42D9">
              <w:rPr>
                <w:sz w:val="20"/>
                <w:szCs w:val="20"/>
              </w:rPr>
              <w:t xml:space="preserve">     Cardiovascular</w:t>
            </w:r>
          </w:p>
          <w:p w14:paraId="6D962C67" w14:textId="77777777" w:rsidR="005C42D9" w:rsidRPr="005C42D9" w:rsidRDefault="005C42D9" w:rsidP="005C42D9">
            <w:pPr>
              <w:rPr>
                <w:sz w:val="20"/>
                <w:szCs w:val="20"/>
              </w:rPr>
            </w:pPr>
            <w:r w:rsidRPr="005C42D9">
              <w:rPr>
                <w:sz w:val="20"/>
                <w:szCs w:val="20"/>
              </w:rPr>
              <w:t xml:space="preserve">     Sleep/Fatigue</w:t>
            </w:r>
          </w:p>
          <w:p w14:paraId="35326F11" w14:textId="77777777" w:rsidR="005C42D9" w:rsidRPr="005C42D9" w:rsidRDefault="005C42D9" w:rsidP="005C42D9">
            <w:pPr>
              <w:rPr>
                <w:sz w:val="20"/>
                <w:szCs w:val="20"/>
              </w:rPr>
            </w:pPr>
            <w:r w:rsidRPr="005C42D9">
              <w:rPr>
                <w:sz w:val="20"/>
                <w:szCs w:val="20"/>
              </w:rPr>
              <w:t xml:space="preserve">     Mood/Apathy</w:t>
            </w:r>
          </w:p>
          <w:p w14:paraId="6ADBBE8F" w14:textId="77777777" w:rsidR="005C42D9" w:rsidRPr="005C42D9" w:rsidRDefault="005C42D9" w:rsidP="005C42D9">
            <w:pPr>
              <w:rPr>
                <w:sz w:val="20"/>
                <w:szCs w:val="20"/>
              </w:rPr>
            </w:pPr>
            <w:r w:rsidRPr="005C42D9">
              <w:rPr>
                <w:sz w:val="20"/>
                <w:szCs w:val="20"/>
              </w:rPr>
              <w:t xml:space="preserve">     Perceptual problems/Hallucinations</w:t>
            </w:r>
          </w:p>
          <w:p w14:paraId="0B2A568F" w14:textId="77777777" w:rsidR="005C42D9" w:rsidRPr="005C42D9" w:rsidRDefault="005C42D9" w:rsidP="005C42D9">
            <w:pPr>
              <w:rPr>
                <w:sz w:val="20"/>
                <w:szCs w:val="20"/>
              </w:rPr>
            </w:pPr>
            <w:r w:rsidRPr="005C42D9">
              <w:rPr>
                <w:sz w:val="20"/>
                <w:szCs w:val="20"/>
              </w:rPr>
              <w:t xml:space="preserve">     Attention/Memory</w:t>
            </w:r>
          </w:p>
          <w:p w14:paraId="724760EC" w14:textId="77777777" w:rsidR="005C42D9" w:rsidRPr="005C42D9" w:rsidRDefault="005C42D9" w:rsidP="005C42D9">
            <w:pPr>
              <w:rPr>
                <w:sz w:val="20"/>
                <w:szCs w:val="20"/>
              </w:rPr>
            </w:pPr>
            <w:r w:rsidRPr="005C42D9">
              <w:rPr>
                <w:sz w:val="20"/>
                <w:szCs w:val="20"/>
              </w:rPr>
              <w:t xml:space="preserve">     Gastrointestinal</w:t>
            </w:r>
          </w:p>
          <w:p w14:paraId="375E27AF" w14:textId="77777777" w:rsidR="005C42D9" w:rsidRPr="005C42D9" w:rsidRDefault="005C42D9" w:rsidP="005C42D9">
            <w:pPr>
              <w:rPr>
                <w:sz w:val="20"/>
                <w:szCs w:val="20"/>
              </w:rPr>
            </w:pPr>
            <w:r w:rsidRPr="005C42D9">
              <w:rPr>
                <w:sz w:val="20"/>
                <w:szCs w:val="20"/>
              </w:rPr>
              <w:t xml:space="preserve">     Urinary</w:t>
            </w:r>
          </w:p>
          <w:p w14:paraId="3225386C" w14:textId="77777777" w:rsidR="005C42D9" w:rsidRPr="005C42D9" w:rsidRDefault="005C42D9" w:rsidP="005C42D9">
            <w:pPr>
              <w:rPr>
                <w:sz w:val="20"/>
                <w:szCs w:val="20"/>
              </w:rPr>
            </w:pPr>
            <w:r w:rsidRPr="005C42D9">
              <w:rPr>
                <w:sz w:val="20"/>
                <w:szCs w:val="20"/>
              </w:rPr>
              <w:t xml:space="preserve">     Sexual function</w:t>
            </w:r>
          </w:p>
          <w:p w14:paraId="58F24486" w14:textId="77777777" w:rsidR="005C42D9" w:rsidRPr="005C42D9" w:rsidRDefault="005C42D9" w:rsidP="005C42D9">
            <w:pPr>
              <w:rPr>
                <w:sz w:val="20"/>
                <w:szCs w:val="20"/>
                <w:lang w:val="en-GB"/>
              </w:rPr>
            </w:pPr>
            <w:r w:rsidRPr="005C42D9">
              <w:rPr>
                <w:sz w:val="20"/>
                <w:szCs w:val="20"/>
              </w:rPr>
              <w:t xml:space="preserve">     Miscellaneous</w:t>
            </w:r>
          </w:p>
        </w:tc>
        <w:tc>
          <w:tcPr>
            <w:tcW w:w="1222" w:type="dxa"/>
            <w:tcBorders>
              <w:bottom w:val="single" w:sz="4" w:space="0" w:color="000000"/>
            </w:tcBorders>
          </w:tcPr>
          <w:p w14:paraId="613BB8D8" w14:textId="77777777" w:rsidR="005C42D9" w:rsidRPr="005C42D9" w:rsidRDefault="005C42D9" w:rsidP="005C42D9">
            <w:pPr>
              <w:rPr>
                <w:sz w:val="20"/>
                <w:szCs w:val="20"/>
                <w:lang w:val="en-GB"/>
              </w:rPr>
            </w:pPr>
            <w:r w:rsidRPr="005C42D9">
              <w:rPr>
                <w:sz w:val="20"/>
                <w:szCs w:val="20"/>
                <w:lang w:val="en-GB"/>
              </w:rPr>
              <w:t>1.74</w:t>
            </w:r>
          </w:p>
          <w:p w14:paraId="4B2F3373" w14:textId="77777777" w:rsidR="005C42D9" w:rsidRPr="005C42D9" w:rsidRDefault="005C42D9" w:rsidP="005C42D9">
            <w:pPr>
              <w:rPr>
                <w:sz w:val="20"/>
                <w:szCs w:val="20"/>
                <w:lang w:val="en-GB"/>
              </w:rPr>
            </w:pPr>
            <w:r w:rsidRPr="005C42D9">
              <w:rPr>
                <w:sz w:val="20"/>
                <w:szCs w:val="20"/>
                <w:lang w:val="en-GB"/>
              </w:rPr>
              <w:t>8.76</w:t>
            </w:r>
          </w:p>
          <w:p w14:paraId="6CD59BB7" w14:textId="77777777" w:rsidR="005C42D9" w:rsidRPr="005C42D9" w:rsidRDefault="005C42D9" w:rsidP="005C42D9">
            <w:pPr>
              <w:rPr>
                <w:sz w:val="20"/>
                <w:szCs w:val="20"/>
                <w:lang w:val="en-GB"/>
              </w:rPr>
            </w:pPr>
            <w:r w:rsidRPr="005C42D9">
              <w:rPr>
                <w:sz w:val="20"/>
                <w:szCs w:val="20"/>
                <w:lang w:val="en-GB"/>
              </w:rPr>
              <w:t>8.67</w:t>
            </w:r>
          </w:p>
          <w:p w14:paraId="59C3AC9F" w14:textId="77777777" w:rsidR="005C42D9" w:rsidRPr="005C42D9" w:rsidRDefault="005C42D9" w:rsidP="005C42D9">
            <w:pPr>
              <w:rPr>
                <w:sz w:val="20"/>
                <w:szCs w:val="20"/>
                <w:lang w:val="en-GB"/>
              </w:rPr>
            </w:pPr>
            <w:r w:rsidRPr="005C42D9">
              <w:rPr>
                <w:sz w:val="20"/>
                <w:szCs w:val="20"/>
                <w:lang w:val="en-GB"/>
              </w:rPr>
              <w:t>1.64</w:t>
            </w:r>
          </w:p>
          <w:p w14:paraId="42C23464" w14:textId="77777777" w:rsidR="005C42D9" w:rsidRPr="005C42D9" w:rsidRDefault="005C42D9" w:rsidP="005C42D9">
            <w:pPr>
              <w:rPr>
                <w:sz w:val="20"/>
                <w:szCs w:val="20"/>
                <w:lang w:val="en-GB"/>
              </w:rPr>
            </w:pPr>
            <w:r w:rsidRPr="005C42D9">
              <w:rPr>
                <w:sz w:val="20"/>
                <w:szCs w:val="20"/>
                <w:lang w:val="en-GB"/>
              </w:rPr>
              <w:t>5.40</w:t>
            </w:r>
          </w:p>
          <w:p w14:paraId="2F60B7FF" w14:textId="77777777" w:rsidR="005C42D9" w:rsidRPr="005C42D9" w:rsidRDefault="005C42D9" w:rsidP="005C42D9">
            <w:pPr>
              <w:rPr>
                <w:sz w:val="20"/>
                <w:szCs w:val="20"/>
                <w:lang w:val="en-GB"/>
              </w:rPr>
            </w:pPr>
            <w:r w:rsidRPr="005C42D9">
              <w:rPr>
                <w:sz w:val="20"/>
                <w:szCs w:val="20"/>
                <w:lang w:val="en-GB"/>
              </w:rPr>
              <w:t>5.53</w:t>
            </w:r>
          </w:p>
          <w:p w14:paraId="2C7F790B" w14:textId="77777777" w:rsidR="005C42D9" w:rsidRPr="005C42D9" w:rsidRDefault="005C42D9" w:rsidP="005C42D9">
            <w:pPr>
              <w:rPr>
                <w:sz w:val="20"/>
                <w:szCs w:val="20"/>
                <w:lang w:val="en-GB"/>
              </w:rPr>
            </w:pPr>
            <w:r w:rsidRPr="005C42D9">
              <w:rPr>
                <w:sz w:val="20"/>
                <w:szCs w:val="20"/>
                <w:lang w:val="en-GB"/>
              </w:rPr>
              <w:t>8.07</w:t>
            </w:r>
          </w:p>
          <w:p w14:paraId="315378CF" w14:textId="77777777" w:rsidR="005C42D9" w:rsidRPr="005C42D9" w:rsidRDefault="005C42D9" w:rsidP="005C42D9">
            <w:pPr>
              <w:rPr>
                <w:sz w:val="20"/>
                <w:szCs w:val="20"/>
                <w:lang w:val="en-GB"/>
              </w:rPr>
            </w:pPr>
            <w:r w:rsidRPr="005C42D9">
              <w:rPr>
                <w:sz w:val="20"/>
                <w:szCs w:val="20"/>
                <w:lang w:val="en-GB"/>
              </w:rPr>
              <w:t>3.53</w:t>
            </w:r>
          </w:p>
          <w:p w14:paraId="6A4E608F" w14:textId="77777777" w:rsidR="005C42D9" w:rsidRPr="005C42D9" w:rsidRDefault="005C42D9" w:rsidP="005C42D9">
            <w:pPr>
              <w:rPr>
                <w:sz w:val="20"/>
                <w:szCs w:val="20"/>
                <w:lang w:val="en-GB"/>
              </w:rPr>
            </w:pPr>
            <w:r w:rsidRPr="005C42D9">
              <w:rPr>
                <w:sz w:val="20"/>
                <w:szCs w:val="20"/>
                <w:lang w:val="en-GB"/>
              </w:rPr>
              <w:t>7.12</w:t>
            </w:r>
          </w:p>
        </w:tc>
        <w:tc>
          <w:tcPr>
            <w:tcW w:w="1092" w:type="dxa"/>
            <w:tcBorders>
              <w:bottom w:val="single" w:sz="4" w:space="0" w:color="000000"/>
            </w:tcBorders>
          </w:tcPr>
          <w:p w14:paraId="5BDB331A" w14:textId="77777777" w:rsidR="005C42D9" w:rsidRPr="005C42D9" w:rsidRDefault="005C42D9" w:rsidP="005C42D9">
            <w:pPr>
              <w:rPr>
                <w:sz w:val="20"/>
                <w:szCs w:val="20"/>
                <w:lang w:val="en-GB"/>
              </w:rPr>
            </w:pPr>
            <w:r w:rsidRPr="005C42D9">
              <w:rPr>
                <w:sz w:val="20"/>
                <w:szCs w:val="20"/>
                <w:lang w:val="en-GB"/>
              </w:rPr>
              <w:t>3.26</w:t>
            </w:r>
          </w:p>
          <w:p w14:paraId="03444E88" w14:textId="77777777" w:rsidR="005C42D9" w:rsidRPr="005C42D9" w:rsidRDefault="005C42D9" w:rsidP="005C42D9">
            <w:pPr>
              <w:rPr>
                <w:sz w:val="20"/>
                <w:szCs w:val="20"/>
                <w:lang w:val="en-GB"/>
              </w:rPr>
            </w:pPr>
            <w:r w:rsidRPr="005C42D9">
              <w:rPr>
                <w:sz w:val="20"/>
                <w:szCs w:val="20"/>
                <w:lang w:val="en-GB"/>
              </w:rPr>
              <w:t>8.71</w:t>
            </w:r>
          </w:p>
          <w:p w14:paraId="6E8561F7" w14:textId="77777777" w:rsidR="005C42D9" w:rsidRPr="005C42D9" w:rsidRDefault="005C42D9" w:rsidP="005C42D9">
            <w:pPr>
              <w:rPr>
                <w:sz w:val="20"/>
                <w:szCs w:val="20"/>
                <w:lang w:val="en-GB"/>
              </w:rPr>
            </w:pPr>
            <w:r w:rsidRPr="005C42D9">
              <w:rPr>
                <w:sz w:val="20"/>
                <w:szCs w:val="20"/>
                <w:lang w:val="en-GB"/>
              </w:rPr>
              <w:t>11.54</w:t>
            </w:r>
          </w:p>
          <w:p w14:paraId="0E0C212B" w14:textId="77777777" w:rsidR="005C42D9" w:rsidRPr="005C42D9" w:rsidRDefault="005C42D9" w:rsidP="005C42D9">
            <w:pPr>
              <w:rPr>
                <w:sz w:val="20"/>
                <w:szCs w:val="20"/>
                <w:lang w:val="en-GB"/>
              </w:rPr>
            </w:pPr>
            <w:r w:rsidRPr="005C42D9">
              <w:rPr>
                <w:sz w:val="20"/>
                <w:szCs w:val="20"/>
                <w:lang w:val="en-GB"/>
              </w:rPr>
              <w:t>3.86</w:t>
            </w:r>
          </w:p>
          <w:p w14:paraId="02613056" w14:textId="77777777" w:rsidR="005C42D9" w:rsidRPr="005C42D9" w:rsidRDefault="005C42D9" w:rsidP="005C42D9">
            <w:pPr>
              <w:rPr>
                <w:sz w:val="20"/>
                <w:szCs w:val="20"/>
                <w:lang w:val="en-GB"/>
              </w:rPr>
            </w:pPr>
            <w:r w:rsidRPr="005C42D9">
              <w:rPr>
                <w:sz w:val="20"/>
                <w:szCs w:val="20"/>
                <w:lang w:val="en-GB"/>
              </w:rPr>
              <w:t>7.42</w:t>
            </w:r>
          </w:p>
          <w:p w14:paraId="6588122E" w14:textId="77777777" w:rsidR="005C42D9" w:rsidRPr="005C42D9" w:rsidRDefault="005C42D9" w:rsidP="005C42D9">
            <w:pPr>
              <w:rPr>
                <w:sz w:val="20"/>
                <w:szCs w:val="20"/>
                <w:lang w:val="en-GB"/>
              </w:rPr>
            </w:pPr>
            <w:r w:rsidRPr="005C42D9">
              <w:rPr>
                <w:sz w:val="20"/>
                <w:szCs w:val="20"/>
                <w:lang w:val="en-GB"/>
              </w:rPr>
              <w:t>6.78</w:t>
            </w:r>
          </w:p>
          <w:p w14:paraId="302E5EBB" w14:textId="77777777" w:rsidR="005C42D9" w:rsidRPr="005C42D9" w:rsidRDefault="005C42D9" w:rsidP="005C42D9">
            <w:pPr>
              <w:rPr>
                <w:sz w:val="20"/>
                <w:szCs w:val="20"/>
                <w:lang w:val="en-GB"/>
              </w:rPr>
            </w:pPr>
            <w:r w:rsidRPr="005C42D9">
              <w:rPr>
                <w:sz w:val="20"/>
                <w:szCs w:val="20"/>
                <w:lang w:val="en-GB"/>
              </w:rPr>
              <w:t>8.93</w:t>
            </w:r>
          </w:p>
          <w:p w14:paraId="7DF50B9D" w14:textId="77777777" w:rsidR="005C42D9" w:rsidRPr="005C42D9" w:rsidRDefault="005C42D9" w:rsidP="005C42D9">
            <w:pPr>
              <w:rPr>
                <w:sz w:val="20"/>
                <w:szCs w:val="20"/>
                <w:lang w:val="en-GB"/>
              </w:rPr>
            </w:pPr>
            <w:r w:rsidRPr="005C42D9">
              <w:rPr>
                <w:sz w:val="20"/>
                <w:szCs w:val="20"/>
                <w:lang w:val="en-GB"/>
              </w:rPr>
              <w:t>5.98</w:t>
            </w:r>
          </w:p>
          <w:p w14:paraId="3CCB8484" w14:textId="77777777" w:rsidR="005C42D9" w:rsidRPr="005C42D9" w:rsidRDefault="005C42D9" w:rsidP="005C42D9">
            <w:pPr>
              <w:rPr>
                <w:sz w:val="20"/>
                <w:szCs w:val="20"/>
                <w:lang w:val="en-GB"/>
              </w:rPr>
            </w:pPr>
            <w:r w:rsidRPr="005C42D9">
              <w:rPr>
                <w:sz w:val="20"/>
                <w:szCs w:val="20"/>
                <w:lang w:val="en-GB"/>
              </w:rPr>
              <w:t>7.78</w:t>
            </w:r>
          </w:p>
        </w:tc>
        <w:tc>
          <w:tcPr>
            <w:tcW w:w="1119" w:type="dxa"/>
            <w:tcBorders>
              <w:bottom w:val="single" w:sz="4" w:space="0" w:color="000000"/>
            </w:tcBorders>
          </w:tcPr>
          <w:p w14:paraId="66A786CE" w14:textId="77777777" w:rsidR="005C42D9" w:rsidRPr="005C42D9" w:rsidRDefault="005C42D9" w:rsidP="005C42D9">
            <w:pPr>
              <w:rPr>
                <w:sz w:val="20"/>
                <w:szCs w:val="20"/>
                <w:lang w:val="en-GB"/>
              </w:rPr>
            </w:pPr>
            <w:r w:rsidRPr="005C42D9">
              <w:rPr>
                <w:sz w:val="20"/>
                <w:szCs w:val="20"/>
                <w:lang w:val="en-GB"/>
              </w:rPr>
              <w:t>0</w:t>
            </w:r>
          </w:p>
          <w:p w14:paraId="43EB7848" w14:textId="77777777" w:rsidR="005C42D9" w:rsidRPr="005C42D9" w:rsidRDefault="005C42D9" w:rsidP="005C42D9">
            <w:pPr>
              <w:rPr>
                <w:sz w:val="20"/>
                <w:szCs w:val="20"/>
                <w:lang w:val="en-GB"/>
              </w:rPr>
            </w:pPr>
            <w:r w:rsidRPr="005C42D9">
              <w:rPr>
                <w:sz w:val="20"/>
                <w:szCs w:val="20"/>
                <w:lang w:val="en-GB"/>
              </w:rPr>
              <w:t>6</w:t>
            </w:r>
          </w:p>
          <w:p w14:paraId="3B724E21" w14:textId="77777777" w:rsidR="005C42D9" w:rsidRPr="005C42D9" w:rsidRDefault="005C42D9" w:rsidP="005C42D9">
            <w:pPr>
              <w:rPr>
                <w:sz w:val="20"/>
                <w:szCs w:val="20"/>
                <w:lang w:val="en-GB"/>
              </w:rPr>
            </w:pPr>
            <w:r w:rsidRPr="005C42D9">
              <w:rPr>
                <w:sz w:val="20"/>
                <w:szCs w:val="20"/>
                <w:lang w:val="en-GB"/>
              </w:rPr>
              <w:t>4</w:t>
            </w:r>
          </w:p>
          <w:p w14:paraId="2B2C1803" w14:textId="77777777" w:rsidR="005C42D9" w:rsidRPr="005C42D9" w:rsidRDefault="005C42D9" w:rsidP="005C42D9">
            <w:pPr>
              <w:rPr>
                <w:sz w:val="20"/>
                <w:szCs w:val="20"/>
                <w:lang w:val="en-GB"/>
              </w:rPr>
            </w:pPr>
            <w:r w:rsidRPr="005C42D9">
              <w:rPr>
                <w:sz w:val="20"/>
                <w:szCs w:val="20"/>
                <w:lang w:val="en-GB"/>
              </w:rPr>
              <w:t>0</w:t>
            </w:r>
          </w:p>
          <w:p w14:paraId="55A204A1" w14:textId="77777777" w:rsidR="005C42D9" w:rsidRPr="005C42D9" w:rsidRDefault="005C42D9" w:rsidP="005C42D9">
            <w:pPr>
              <w:rPr>
                <w:sz w:val="20"/>
                <w:szCs w:val="20"/>
                <w:lang w:val="en-GB"/>
              </w:rPr>
            </w:pPr>
            <w:r w:rsidRPr="005C42D9">
              <w:rPr>
                <w:sz w:val="20"/>
                <w:szCs w:val="20"/>
                <w:lang w:val="en-GB"/>
              </w:rPr>
              <w:t>2</w:t>
            </w:r>
          </w:p>
          <w:p w14:paraId="439870A6" w14:textId="77777777" w:rsidR="005C42D9" w:rsidRPr="005C42D9" w:rsidRDefault="005C42D9" w:rsidP="005C42D9">
            <w:pPr>
              <w:rPr>
                <w:sz w:val="20"/>
                <w:szCs w:val="20"/>
                <w:lang w:val="en-GB"/>
              </w:rPr>
            </w:pPr>
            <w:r w:rsidRPr="005C42D9">
              <w:rPr>
                <w:sz w:val="20"/>
                <w:szCs w:val="20"/>
                <w:lang w:val="en-GB"/>
              </w:rPr>
              <w:t>3</w:t>
            </w:r>
          </w:p>
          <w:p w14:paraId="4A267A2E" w14:textId="77777777" w:rsidR="005C42D9" w:rsidRPr="005C42D9" w:rsidRDefault="005C42D9" w:rsidP="005C42D9">
            <w:pPr>
              <w:rPr>
                <w:sz w:val="20"/>
                <w:szCs w:val="20"/>
                <w:lang w:val="en-GB"/>
              </w:rPr>
            </w:pPr>
            <w:r w:rsidRPr="005C42D9">
              <w:rPr>
                <w:sz w:val="20"/>
                <w:szCs w:val="20"/>
                <w:lang w:val="en-GB"/>
              </w:rPr>
              <w:t>5</w:t>
            </w:r>
          </w:p>
          <w:p w14:paraId="412A0370" w14:textId="77777777" w:rsidR="005C42D9" w:rsidRPr="005C42D9" w:rsidRDefault="005C42D9" w:rsidP="005C42D9">
            <w:pPr>
              <w:rPr>
                <w:sz w:val="20"/>
                <w:szCs w:val="20"/>
                <w:lang w:val="en-GB"/>
              </w:rPr>
            </w:pPr>
            <w:r w:rsidRPr="005C42D9">
              <w:rPr>
                <w:sz w:val="20"/>
                <w:szCs w:val="20"/>
                <w:lang w:val="en-GB"/>
              </w:rPr>
              <w:t>0</w:t>
            </w:r>
          </w:p>
          <w:p w14:paraId="03D2B988" w14:textId="77777777" w:rsidR="005C42D9" w:rsidRPr="005C42D9" w:rsidRDefault="005C42D9" w:rsidP="005C42D9">
            <w:pPr>
              <w:rPr>
                <w:sz w:val="20"/>
                <w:szCs w:val="20"/>
                <w:lang w:val="en-GB"/>
              </w:rPr>
            </w:pPr>
            <w:r w:rsidRPr="005C42D9">
              <w:rPr>
                <w:sz w:val="20"/>
                <w:szCs w:val="20"/>
                <w:lang w:val="en-GB"/>
              </w:rPr>
              <w:t>4</w:t>
            </w:r>
          </w:p>
        </w:tc>
        <w:tc>
          <w:tcPr>
            <w:tcW w:w="1105" w:type="dxa"/>
            <w:tcBorders>
              <w:bottom w:val="single" w:sz="4" w:space="0" w:color="000000"/>
            </w:tcBorders>
          </w:tcPr>
          <w:p w14:paraId="462441B7" w14:textId="77777777" w:rsidR="005C42D9" w:rsidRPr="005C42D9" w:rsidRDefault="005C42D9" w:rsidP="005C42D9">
            <w:pPr>
              <w:rPr>
                <w:sz w:val="20"/>
                <w:szCs w:val="20"/>
                <w:lang w:val="en-GB"/>
              </w:rPr>
            </w:pPr>
            <w:r w:rsidRPr="005C42D9">
              <w:rPr>
                <w:sz w:val="20"/>
                <w:szCs w:val="20"/>
                <w:lang w:val="en-GB"/>
              </w:rPr>
              <w:t xml:space="preserve">0 - 24 </w:t>
            </w:r>
          </w:p>
          <w:p w14:paraId="77F9E2DE" w14:textId="77777777" w:rsidR="005C42D9" w:rsidRPr="005C42D9" w:rsidRDefault="005C42D9" w:rsidP="005C42D9">
            <w:pPr>
              <w:rPr>
                <w:sz w:val="20"/>
                <w:szCs w:val="20"/>
                <w:lang w:val="en-GB"/>
              </w:rPr>
            </w:pPr>
            <w:r w:rsidRPr="005C42D9">
              <w:rPr>
                <w:sz w:val="20"/>
                <w:szCs w:val="20"/>
                <w:lang w:val="en-GB"/>
              </w:rPr>
              <w:t>0 - 48</w:t>
            </w:r>
          </w:p>
          <w:p w14:paraId="4881533D" w14:textId="77777777" w:rsidR="005C42D9" w:rsidRPr="005C42D9" w:rsidRDefault="005C42D9" w:rsidP="005C42D9">
            <w:pPr>
              <w:rPr>
                <w:sz w:val="20"/>
                <w:szCs w:val="20"/>
                <w:lang w:val="en-GB"/>
              </w:rPr>
            </w:pPr>
            <w:r w:rsidRPr="005C42D9">
              <w:rPr>
                <w:sz w:val="20"/>
                <w:szCs w:val="20"/>
                <w:lang w:val="en-GB"/>
              </w:rPr>
              <w:t>0 - 60</w:t>
            </w:r>
          </w:p>
          <w:p w14:paraId="246316EA" w14:textId="77777777" w:rsidR="005C42D9" w:rsidRPr="005C42D9" w:rsidRDefault="005C42D9" w:rsidP="005C42D9">
            <w:pPr>
              <w:rPr>
                <w:sz w:val="20"/>
                <w:szCs w:val="20"/>
                <w:lang w:val="en-GB"/>
              </w:rPr>
            </w:pPr>
            <w:r w:rsidRPr="005C42D9">
              <w:rPr>
                <w:sz w:val="20"/>
                <w:szCs w:val="20"/>
                <w:lang w:val="en-GB"/>
              </w:rPr>
              <w:t>0 - 33</w:t>
            </w:r>
          </w:p>
          <w:p w14:paraId="0872DAFD" w14:textId="77777777" w:rsidR="005C42D9" w:rsidRPr="005C42D9" w:rsidRDefault="005C42D9" w:rsidP="005C42D9">
            <w:pPr>
              <w:rPr>
                <w:sz w:val="20"/>
                <w:szCs w:val="20"/>
                <w:lang w:val="en-GB"/>
              </w:rPr>
            </w:pPr>
            <w:r w:rsidRPr="005C42D9">
              <w:rPr>
                <w:sz w:val="20"/>
                <w:szCs w:val="20"/>
                <w:lang w:val="en-GB"/>
              </w:rPr>
              <w:t>0 - 36</w:t>
            </w:r>
          </w:p>
          <w:p w14:paraId="3947D66E" w14:textId="77777777" w:rsidR="005C42D9" w:rsidRPr="005C42D9" w:rsidRDefault="005C42D9" w:rsidP="005C42D9">
            <w:pPr>
              <w:rPr>
                <w:sz w:val="20"/>
                <w:szCs w:val="20"/>
                <w:lang w:val="en-GB"/>
              </w:rPr>
            </w:pPr>
            <w:r w:rsidRPr="005C42D9">
              <w:rPr>
                <w:sz w:val="20"/>
                <w:szCs w:val="20"/>
                <w:lang w:val="en-GB"/>
              </w:rPr>
              <w:t xml:space="preserve">0 - 36 </w:t>
            </w:r>
          </w:p>
          <w:p w14:paraId="13FA0E7C" w14:textId="77777777" w:rsidR="005C42D9" w:rsidRPr="005C42D9" w:rsidRDefault="005C42D9" w:rsidP="005C42D9">
            <w:pPr>
              <w:rPr>
                <w:sz w:val="20"/>
                <w:szCs w:val="20"/>
                <w:lang w:val="en-GB"/>
              </w:rPr>
            </w:pPr>
            <w:r w:rsidRPr="005C42D9">
              <w:rPr>
                <w:sz w:val="20"/>
                <w:szCs w:val="20"/>
                <w:lang w:val="en-GB"/>
              </w:rPr>
              <w:t>0 - 36</w:t>
            </w:r>
          </w:p>
          <w:p w14:paraId="7B0A5A53" w14:textId="77777777" w:rsidR="005C42D9" w:rsidRPr="005C42D9" w:rsidRDefault="005C42D9" w:rsidP="005C42D9">
            <w:pPr>
              <w:rPr>
                <w:sz w:val="20"/>
                <w:szCs w:val="20"/>
                <w:lang w:val="en-GB"/>
              </w:rPr>
            </w:pPr>
            <w:r w:rsidRPr="005C42D9">
              <w:rPr>
                <w:sz w:val="20"/>
                <w:szCs w:val="20"/>
                <w:lang w:val="en-GB"/>
              </w:rPr>
              <w:t>0 - 24</w:t>
            </w:r>
          </w:p>
          <w:p w14:paraId="57381398" w14:textId="77777777" w:rsidR="005C42D9" w:rsidRPr="005C42D9" w:rsidRDefault="005C42D9" w:rsidP="005C42D9">
            <w:pPr>
              <w:rPr>
                <w:sz w:val="20"/>
                <w:szCs w:val="20"/>
                <w:lang w:val="en-GB"/>
              </w:rPr>
            </w:pPr>
            <w:r w:rsidRPr="005C42D9">
              <w:rPr>
                <w:sz w:val="20"/>
                <w:szCs w:val="20"/>
                <w:lang w:val="en-GB"/>
              </w:rPr>
              <w:t xml:space="preserve">0 - 48  </w:t>
            </w:r>
          </w:p>
        </w:tc>
      </w:tr>
      <w:tr w:rsidR="005C42D9" w:rsidRPr="005C42D9" w14:paraId="722F6F66" w14:textId="77777777" w:rsidTr="005C42D9">
        <w:tc>
          <w:tcPr>
            <w:tcW w:w="4182" w:type="dxa"/>
            <w:tcBorders>
              <w:bottom w:val="single" w:sz="4" w:space="0" w:color="000000"/>
            </w:tcBorders>
          </w:tcPr>
          <w:p w14:paraId="4EFFF89A" w14:textId="77777777" w:rsidR="005C42D9" w:rsidRPr="005C42D9" w:rsidRDefault="005C42D9" w:rsidP="005C42D9">
            <w:pPr>
              <w:rPr>
                <w:sz w:val="20"/>
                <w:szCs w:val="20"/>
                <w:lang w:val="en-GB"/>
              </w:rPr>
            </w:pPr>
            <w:r w:rsidRPr="005C42D9">
              <w:rPr>
                <w:sz w:val="20"/>
                <w:szCs w:val="20"/>
                <w:lang w:val="en-GB"/>
              </w:rPr>
              <w:t>Cardinal motor features *</w:t>
            </w:r>
          </w:p>
          <w:p w14:paraId="4CF11B37" w14:textId="77777777" w:rsidR="005C42D9" w:rsidRPr="005C42D9" w:rsidRDefault="005C42D9" w:rsidP="005C42D9">
            <w:pPr>
              <w:rPr>
                <w:sz w:val="20"/>
                <w:szCs w:val="20"/>
                <w:lang w:val="en-GB"/>
              </w:rPr>
            </w:pPr>
            <w:r w:rsidRPr="005C42D9">
              <w:rPr>
                <w:sz w:val="20"/>
                <w:szCs w:val="20"/>
                <w:lang w:val="en-GB"/>
              </w:rPr>
              <w:t xml:space="preserve">     Tremor</w:t>
            </w:r>
          </w:p>
          <w:p w14:paraId="58ADDCB4" w14:textId="77777777" w:rsidR="005C42D9" w:rsidRPr="005C42D9" w:rsidRDefault="005C42D9" w:rsidP="005C42D9">
            <w:pPr>
              <w:rPr>
                <w:sz w:val="20"/>
                <w:szCs w:val="20"/>
                <w:lang w:val="en-GB"/>
              </w:rPr>
            </w:pPr>
            <w:r w:rsidRPr="005C42D9">
              <w:rPr>
                <w:sz w:val="20"/>
                <w:szCs w:val="20"/>
                <w:lang w:val="en-GB"/>
              </w:rPr>
              <w:t xml:space="preserve">     Bradykinesia</w:t>
            </w:r>
          </w:p>
          <w:p w14:paraId="20F8C96C" w14:textId="77777777" w:rsidR="005C42D9" w:rsidRPr="005C42D9" w:rsidRDefault="005C42D9" w:rsidP="005C42D9">
            <w:pPr>
              <w:rPr>
                <w:sz w:val="20"/>
                <w:szCs w:val="20"/>
                <w:lang w:val="en-GB"/>
              </w:rPr>
            </w:pPr>
            <w:r w:rsidRPr="005C42D9">
              <w:rPr>
                <w:sz w:val="20"/>
                <w:szCs w:val="20"/>
                <w:lang w:val="en-GB"/>
              </w:rPr>
              <w:t xml:space="preserve">     Rigidity</w:t>
            </w:r>
          </w:p>
          <w:p w14:paraId="0353FA85" w14:textId="77777777" w:rsidR="005C42D9" w:rsidRPr="005C42D9" w:rsidRDefault="005C42D9" w:rsidP="005C42D9">
            <w:pPr>
              <w:rPr>
                <w:sz w:val="20"/>
                <w:szCs w:val="20"/>
              </w:rPr>
            </w:pPr>
            <w:r w:rsidRPr="005C42D9">
              <w:rPr>
                <w:sz w:val="20"/>
                <w:szCs w:val="20"/>
                <w:lang w:val="en-GB"/>
              </w:rPr>
              <w:t xml:space="preserve">     Axial</w:t>
            </w:r>
          </w:p>
        </w:tc>
        <w:tc>
          <w:tcPr>
            <w:tcW w:w="1222" w:type="dxa"/>
            <w:tcBorders>
              <w:bottom w:val="single" w:sz="4" w:space="0" w:color="000000"/>
            </w:tcBorders>
          </w:tcPr>
          <w:p w14:paraId="47BE8254" w14:textId="77777777" w:rsidR="005C42D9" w:rsidRPr="005C42D9" w:rsidRDefault="005C42D9" w:rsidP="005C42D9">
            <w:pPr>
              <w:rPr>
                <w:sz w:val="20"/>
                <w:szCs w:val="20"/>
                <w:lang w:val="en-GB"/>
              </w:rPr>
            </w:pPr>
          </w:p>
          <w:p w14:paraId="729AAB54" w14:textId="77777777" w:rsidR="005C42D9" w:rsidRPr="005C42D9" w:rsidRDefault="005C42D9" w:rsidP="005C42D9">
            <w:pPr>
              <w:rPr>
                <w:sz w:val="20"/>
                <w:szCs w:val="20"/>
                <w:lang w:val="en-GB"/>
              </w:rPr>
            </w:pPr>
            <w:r w:rsidRPr="005C42D9">
              <w:rPr>
                <w:sz w:val="20"/>
                <w:szCs w:val="20"/>
                <w:lang w:val="en-GB"/>
              </w:rPr>
              <w:t>2.59</w:t>
            </w:r>
          </w:p>
          <w:p w14:paraId="32ABAC0E" w14:textId="77777777" w:rsidR="005C42D9" w:rsidRPr="005C42D9" w:rsidRDefault="005C42D9" w:rsidP="005C42D9">
            <w:pPr>
              <w:rPr>
                <w:sz w:val="20"/>
                <w:szCs w:val="20"/>
                <w:lang w:val="en-GB"/>
              </w:rPr>
            </w:pPr>
            <w:r w:rsidRPr="005C42D9">
              <w:rPr>
                <w:sz w:val="20"/>
                <w:szCs w:val="20"/>
                <w:lang w:val="en-GB"/>
              </w:rPr>
              <w:t>2.40</w:t>
            </w:r>
          </w:p>
          <w:p w14:paraId="7EF45658" w14:textId="77777777" w:rsidR="005C42D9" w:rsidRPr="005C42D9" w:rsidRDefault="005C42D9" w:rsidP="005C42D9">
            <w:pPr>
              <w:rPr>
                <w:sz w:val="20"/>
                <w:szCs w:val="20"/>
                <w:lang w:val="en-GB"/>
              </w:rPr>
            </w:pPr>
            <w:r w:rsidRPr="005C42D9">
              <w:rPr>
                <w:sz w:val="20"/>
                <w:szCs w:val="20"/>
                <w:lang w:val="en-GB"/>
              </w:rPr>
              <w:t>2.23</w:t>
            </w:r>
          </w:p>
          <w:p w14:paraId="7EA1762F" w14:textId="77777777" w:rsidR="005C42D9" w:rsidRPr="005C42D9" w:rsidRDefault="005C42D9" w:rsidP="005C42D9">
            <w:pPr>
              <w:rPr>
                <w:sz w:val="20"/>
                <w:szCs w:val="20"/>
                <w:lang w:val="en-GB"/>
              </w:rPr>
            </w:pPr>
            <w:r w:rsidRPr="005C42D9">
              <w:rPr>
                <w:sz w:val="20"/>
                <w:szCs w:val="20"/>
                <w:lang w:val="en-GB"/>
              </w:rPr>
              <w:t>3.25</w:t>
            </w:r>
          </w:p>
        </w:tc>
        <w:tc>
          <w:tcPr>
            <w:tcW w:w="1092" w:type="dxa"/>
            <w:tcBorders>
              <w:bottom w:val="single" w:sz="4" w:space="0" w:color="000000"/>
            </w:tcBorders>
          </w:tcPr>
          <w:p w14:paraId="133FF1F9" w14:textId="77777777" w:rsidR="005C42D9" w:rsidRPr="005C42D9" w:rsidRDefault="005C42D9" w:rsidP="005C42D9">
            <w:pPr>
              <w:rPr>
                <w:sz w:val="20"/>
                <w:szCs w:val="20"/>
                <w:lang w:val="en-GB"/>
              </w:rPr>
            </w:pPr>
          </w:p>
          <w:p w14:paraId="17328B8A" w14:textId="77777777" w:rsidR="005C42D9" w:rsidRPr="005C42D9" w:rsidRDefault="005C42D9" w:rsidP="005C42D9">
            <w:pPr>
              <w:rPr>
                <w:sz w:val="20"/>
                <w:szCs w:val="20"/>
                <w:lang w:val="en-GB"/>
              </w:rPr>
            </w:pPr>
            <w:r w:rsidRPr="005C42D9">
              <w:rPr>
                <w:sz w:val="20"/>
                <w:szCs w:val="20"/>
                <w:lang w:val="en-GB"/>
              </w:rPr>
              <w:t>2.58</w:t>
            </w:r>
          </w:p>
          <w:p w14:paraId="091FFBD0" w14:textId="77777777" w:rsidR="005C42D9" w:rsidRPr="005C42D9" w:rsidRDefault="005C42D9" w:rsidP="005C42D9">
            <w:pPr>
              <w:rPr>
                <w:sz w:val="20"/>
                <w:szCs w:val="20"/>
                <w:lang w:val="en-GB"/>
              </w:rPr>
            </w:pPr>
            <w:r w:rsidRPr="005C42D9">
              <w:rPr>
                <w:sz w:val="20"/>
                <w:szCs w:val="20"/>
                <w:lang w:val="en-GB"/>
              </w:rPr>
              <w:t>1.41</w:t>
            </w:r>
          </w:p>
          <w:p w14:paraId="2B0C0366" w14:textId="77777777" w:rsidR="005C42D9" w:rsidRPr="005C42D9" w:rsidRDefault="005C42D9" w:rsidP="005C42D9">
            <w:pPr>
              <w:rPr>
                <w:sz w:val="20"/>
                <w:szCs w:val="20"/>
                <w:lang w:val="en-GB"/>
              </w:rPr>
            </w:pPr>
            <w:r w:rsidRPr="005C42D9">
              <w:rPr>
                <w:sz w:val="20"/>
                <w:szCs w:val="20"/>
                <w:lang w:val="en-GB"/>
              </w:rPr>
              <w:t>1.36</w:t>
            </w:r>
          </w:p>
          <w:p w14:paraId="06EB39AC" w14:textId="77777777" w:rsidR="005C42D9" w:rsidRPr="005C42D9" w:rsidRDefault="005C42D9" w:rsidP="005C42D9">
            <w:pPr>
              <w:rPr>
                <w:sz w:val="20"/>
                <w:szCs w:val="20"/>
                <w:lang w:val="en-GB"/>
              </w:rPr>
            </w:pPr>
            <w:r w:rsidRPr="005C42D9">
              <w:rPr>
                <w:sz w:val="20"/>
                <w:szCs w:val="20"/>
                <w:lang w:val="en-GB"/>
              </w:rPr>
              <w:t>2.67</w:t>
            </w:r>
          </w:p>
        </w:tc>
        <w:tc>
          <w:tcPr>
            <w:tcW w:w="1119" w:type="dxa"/>
            <w:tcBorders>
              <w:bottom w:val="single" w:sz="4" w:space="0" w:color="000000"/>
            </w:tcBorders>
          </w:tcPr>
          <w:p w14:paraId="09103841" w14:textId="77777777" w:rsidR="005C42D9" w:rsidRPr="005C42D9" w:rsidRDefault="005C42D9" w:rsidP="005C42D9">
            <w:pPr>
              <w:rPr>
                <w:sz w:val="20"/>
                <w:szCs w:val="20"/>
                <w:lang w:val="en-GB"/>
              </w:rPr>
            </w:pPr>
          </w:p>
          <w:p w14:paraId="4E4AD501" w14:textId="77777777" w:rsidR="005C42D9" w:rsidRPr="005C42D9" w:rsidRDefault="005C42D9" w:rsidP="005C42D9">
            <w:pPr>
              <w:rPr>
                <w:sz w:val="20"/>
                <w:szCs w:val="20"/>
                <w:lang w:val="en-GB"/>
              </w:rPr>
            </w:pPr>
            <w:r w:rsidRPr="005C42D9">
              <w:rPr>
                <w:sz w:val="20"/>
                <w:szCs w:val="20"/>
                <w:lang w:val="en-GB"/>
              </w:rPr>
              <w:t>2</w:t>
            </w:r>
          </w:p>
          <w:p w14:paraId="27DA5477" w14:textId="77777777" w:rsidR="005C42D9" w:rsidRPr="005C42D9" w:rsidRDefault="005C42D9" w:rsidP="005C42D9">
            <w:pPr>
              <w:rPr>
                <w:sz w:val="20"/>
                <w:szCs w:val="20"/>
                <w:lang w:val="en-GB"/>
              </w:rPr>
            </w:pPr>
            <w:r w:rsidRPr="005C42D9">
              <w:rPr>
                <w:sz w:val="20"/>
                <w:szCs w:val="20"/>
                <w:lang w:val="en-GB"/>
              </w:rPr>
              <w:t>2</w:t>
            </w:r>
          </w:p>
          <w:p w14:paraId="7DE72F8B" w14:textId="77777777" w:rsidR="005C42D9" w:rsidRPr="005C42D9" w:rsidRDefault="005C42D9" w:rsidP="005C42D9">
            <w:pPr>
              <w:rPr>
                <w:sz w:val="20"/>
                <w:szCs w:val="20"/>
                <w:lang w:val="en-GB"/>
              </w:rPr>
            </w:pPr>
            <w:r w:rsidRPr="005C42D9">
              <w:rPr>
                <w:sz w:val="20"/>
                <w:szCs w:val="20"/>
                <w:lang w:val="en-GB"/>
              </w:rPr>
              <w:t>2</w:t>
            </w:r>
          </w:p>
          <w:p w14:paraId="2917F14A" w14:textId="77777777" w:rsidR="005C42D9" w:rsidRPr="005C42D9" w:rsidRDefault="005C42D9" w:rsidP="005C42D9">
            <w:pPr>
              <w:rPr>
                <w:sz w:val="20"/>
                <w:szCs w:val="20"/>
                <w:lang w:val="en-GB"/>
              </w:rPr>
            </w:pPr>
            <w:r w:rsidRPr="005C42D9">
              <w:rPr>
                <w:sz w:val="20"/>
                <w:szCs w:val="20"/>
                <w:lang w:val="en-GB"/>
              </w:rPr>
              <w:t>3</w:t>
            </w:r>
          </w:p>
        </w:tc>
        <w:tc>
          <w:tcPr>
            <w:tcW w:w="1105" w:type="dxa"/>
            <w:tcBorders>
              <w:bottom w:val="single" w:sz="4" w:space="0" w:color="000000"/>
            </w:tcBorders>
          </w:tcPr>
          <w:p w14:paraId="16907F39" w14:textId="77777777" w:rsidR="005C42D9" w:rsidRPr="005C42D9" w:rsidRDefault="005C42D9" w:rsidP="005C42D9">
            <w:pPr>
              <w:rPr>
                <w:sz w:val="20"/>
                <w:szCs w:val="20"/>
                <w:lang w:val="en-GB"/>
              </w:rPr>
            </w:pPr>
          </w:p>
          <w:p w14:paraId="406D714B" w14:textId="77777777" w:rsidR="005C42D9" w:rsidRPr="005C42D9" w:rsidRDefault="005C42D9" w:rsidP="005C42D9">
            <w:pPr>
              <w:rPr>
                <w:sz w:val="20"/>
                <w:szCs w:val="20"/>
                <w:lang w:val="en-GB"/>
              </w:rPr>
            </w:pPr>
            <w:r w:rsidRPr="005C42D9">
              <w:rPr>
                <w:sz w:val="20"/>
                <w:szCs w:val="20"/>
                <w:lang w:val="en-GB"/>
              </w:rPr>
              <w:t xml:space="preserve">0 - 12 </w:t>
            </w:r>
          </w:p>
          <w:p w14:paraId="41A01DF1" w14:textId="77777777" w:rsidR="005C42D9" w:rsidRPr="005C42D9" w:rsidRDefault="005C42D9" w:rsidP="005C42D9">
            <w:pPr>
              <w:rPr>
                <w:sz w:val="20"/>
                <w:szCs w:val="20"/>
                <w:lang w:val="en-GB"/>
              </w:rPr>
            </w:pPr>
            <w:r w:rsidRPr="005C42D9">
              <w:rPr>
                <w:sz w:val="20"/>
                <w:szCs w:val="20"/>
                <w:lang w:val="en-GB"/>
              </w:rPr>
              <w:t xml:space="preserve">0 - 6 </w:t>
            </w:r>
          </w:p>
          <w:p w14:paraId="36A97C45" w14:textId="77777777" w:rsidR="005C42D9" w:rsidRPr="005C42D9" w:rsidRDefault="005C42D9" w:rsidP="005C42D9">
            <w:pPr>
              <w:rPr>
                <w:sz w:val="20"/>
                <w:szCs w:val="20"/>
                <w:lang w:val="en-GB"/>
              </w:rPr>
            </w:pPr>
            <w:r w:rsidRPr="005C42D9">
              <w:rPr>
                <w:sz w:val="20"/>
                <w:szCs w:val="20"/>
                <w:lang w:val="en-GB"/>
              </w:rPr>
              <w:t xml:space="preserve">0 - 6 </w:t>
            </w:r>
          </w:p>
          <w:p w14:paraId="1F11351D" w14:textId="77777777" w:rsidR="005C42D9" w:rsidRPr="005C42D9" w:rsidRDefault="005C42D9" w:rsidP="005C42D9">
            <w:pPr>
              <w:rPr>
                <w:sz w:val="20"/>
                <w:szCs w:val="20"/>
                <w:lang w:val="en-GB"/>
              </w:rPr>
            </w:pPr>
            <w:r w:rsidRPr="005C42D9">
              <w:rPr>
                <w:sz w:val="20"/>
                <w:szCs w:val="20"/>
                <w:lang w:val="en-GB"/>
              </w:rPr>
              <w:t>0 - 12</w:t>
            </w:r>
          </w:p>
        </w:tc>
      </w:tr>
      <w:tr w:rsidR="005C42D9" w:rsidRPr="005C42D9" w14:paraId="5C685BCD" w14:textId="77777777" w:rsidTr="005C42D9">
        <w:tc>
          <w:tcPr>
            <w:tcW w:w="4182" w:type="dxa"/>
            <w:tcBorders>
              <w:top w:val="single" w:sz="4" w:space="0" w:color="000000"/>
            </w:tcBorders>
          </w:tcPr>
          <w:p w14:paraId="20D1A267" w14:textId="77777777" w:rsidR="005C42D9" w:rsidRPr="005C42D9" w:rsidRDefault="005C42D9" w:rsidP="005C42D9">
            <w:pPr>
              <w:rPr>
                <w:sz w:val="20"/>
                <w:szCs w:val="20"/>
                <w:lang w:val="en-GB"/>
              </w:rPr>
            </w:pPr>
            <w:r w:rsidRPr="005C42D9">
              <w:rPr>
                <w:sz w:val="20"/>
                <w:szCs w:val="20"/>
                <w:lang w:val="en-GB"/>
              </w:rPr>
              <w:t>SCOPA-Motor Total score</w:t>
            </w:r>
          </w:p>
        </w:tc>
        <w:tc>
          <w:tcPr>
            <w:tcW w:w="1222" w:type="dxa"/>
            <w:tcBorders>
              <w:top w:val="single" w:sz="4" w:space="0" w:color="000000"/>
            </w:tcBorders>
          </w:tcPr>
          <w:p w14:paraId="2550171F" w14:textId="77777777" w:rsidR="005C42D9" w:rsidRPr="005C42D9" w:rsidRDefault="005C42D9" w:rsidP="005C42D9">
            <w:pPr>
              <w:rPr>
                <w:sz w:val="20"/>
                <w:szCs w:val="20"/>
                <w:lang w:val="en-GB"/>
              </w:rPr>
            </w:pPr>
            <w:r w:rsidRPr="005C42D9">
              <w:rPr>
                <w:sz w:val="20"/>
                <w:szCs w:val="20"/>
                <w:lang w:val="en-GB"/>
              </w:rPr>
              <w:t>21.07</w:t>
            </w:r>
          </w:p>
        </w:tc>
        <w:tc>
          <w:tcPr>
            <w:tcW w:w="1092" w:type="dxa"/>
            <w:tcBorders>
              <w:top w:val="single" w:sz="4" w:space="0" w:color="000000"/>
            </w:tcBorders>
          </w:tcPr>
          <w:p w14:paraId="0C93C19A" w14:textId="77777777" w:rsidR="005C42D9" w:rsidRPr="005C42D9" w:rsidRDefault="005C42D9" w:rsidP="005C42D9">
            <w:pPr>
              <w:rPr>
                <w:sz w:val="20"/>
                <w:szCs w:val="20"/>
                <w:lang w:val="en-GB"/>
              </w:rPr>
            </w:pPr>
            <w:r w:rsidRPr="005C42D9">
              <w:rPr>
                <w:sz w:val="20"/>
                <w:szCs w:val="20"/>
                <w:lang w:val="en-GB"/>
              </w:rPr>
              <w:t>12.06</w:t>
            </w:r>
          </w:p>
        </w:tc>
        <w:tc>
          <w:tcPr>
            <w:tcW w:w="1119" w:type="dxa"/>
            <w:tcBorders>
              <w:top w:val="single" w:sz="4" w:space="0" w:color="000000"/>
            </w:tcBorders>
          </w:tcPr>
          <w:p w14:paraId="1B76F369" w14:textId="77777777" w:rsidR="005C42D9" w:rsidRPr="005C42D9" w:rsidRDefault="005C42D9" w:rsidP="005C42D9">
            <w:pPr>
              <w:rPr>
                <w:sz w:val="20"/>
                <w:szCs w:val="20"/>
                <w:lang w:val="en-GB"/>
              </w:rPr>
            </w:pPr>
            <w:r w:rsidRPr="005C42D9">
              <w:rPr>
                <w:sz w:val="20"/>
                <w:szCs w:val="20"/>
                <w:lang w:val="en-GB"/>
              </w:rPr>
              <w:t>19</w:t>
            </w:r>
          </w:p>
        </w:tc>
        <w:tc>
          <w:tcPr>
            <w:tcW w:w="1105" w:type="dxa"/>
            <w:tcBorders>
              <w:top w:val="single" w:sz="4" w:space="0" w:color="000000"/>
            </w:tcBorders>
          </w:tcPr>
          <w:p w14:paraId="3D64BB0B" w14:textId="77777777" w:rsidR="005C42D9" w:rsidRPr="005C42D9" w:rsidRDefault="005C42D9" w:rsidP="005C42D9">
            <w:pPr>
              <w:rPr>
                <w:sz w:val="20"/>
                <w:szCs w:val="20"/>
                <w:lang w:val="en-GB"/>
              </w:rPr>
            </w:pPr>
            <w:r w:rsidRPr="005C42D9">
              <w:rPr>
                <w:sz w:val="20"/>
                <w:szCs w:val="20"/>
                <w:lang w:val="en-GB"/>
              </w:rPr>
              <w:t xml:space="preserve">1 - 72 </w:t>
            </w:r>
          </w:p>
        </w:tc>
      </w:tr>
      <w:tr w:rsidR="005C42D9" w:rsidRPr="005C42D9" w14:paraId="71993E8E" w14:textId="77777777" w:rsidTr="005C42D9">
        <w:trPr>
          <w:trHeight w:val="961"/>
        </w:trPr>
        <w:tc>
          <w:tcPr>
            <w:tcW w:w="4182" w:type="dxa"/>
            <w:tcBorders>
              <w:bottom w:val="single" w:sz="4" w:space="0" w:color="000000"/>
            </w:tcBorders>
          </w:tcPr>
          <w:p w14:paraId="2A96BA44" w14:textId="77777777" w:rsidR="005C42D9" w:rsidRPr="005C42D9" w:rsidRDefault="005C42D9" w:rsidP="005C42D9">
            <w:pPr>
              <w:rPr>
                <w:sz w:val="20"/>
                <w:szCs w:val="20"/>
                <w:lang w:val="en-GB"/>
              </w:rPr>
            </w:pPr>
            <w:r w:rsidRPr="005C42D9">
              <w:rPr>
                <w:sz w:val="20"/>
                <w:szCs w:val="20"/>
                <w:lang w:val="en-GB"/>
              </w:rPr>
              <w:t xml:space="preserve">     A. Examination</w:t>
            </w:r>
          </w:p>
          <w:p w14:paraId="737480AA" w14:textId="77777777" w:rsidR="005C42D9" w:rsidRPr="005C42D9" w:rsidRDefault="005C42D9" w:rsidP="005C42D9">
            <w:pPr>
              <w:rPr>
                <w:sz w:val="20"/>
                <w:szCs w:val="20"/>
                <w:lang w:val="en-GB"/>
              </w:rPr>
            </w:pPr>
            <w:r w:rsidRPr="005C42D9">
              <w:rPr>
                <w:sz w:val="20"/>
                <w:szCs w:val="20"/>
                <w:lang w:val="en-GB"/>
              </w:rPr>
              <w:t xml:space="preserve">     B. Activities of daily living</w:t>
            </w:r>
          </w:p>
          <w:p w14:paraId="57790247" w14:textId="77777777" w:rsidR="005C42D9" w:rsidRPr="005C42D9" w:rsidRDefault="005C42D9" w:rsidP="005C42D9">
            <w:pPr>
              <w:rPr>
                <w:sz w:val="20"/>
                <w:szCs w:val="20"/>
                <w:lang w:val="en-GB"/>
              </w:rPr>
            </w:pPr>
            <w:r w:rsidRPr="005C42D9">
              <w:rPr>
                <w:sz w:val="20"/>
                <w:szCs w:val="20"/>
                <w:lang w:val="en-GB"/>
              </w:rPr>
              <w:t xml:space="preserve">     C. Complications</w:t>
            </w:r>
          </w:p>
        </w:tc>
        <w:tc>
          <w:tcPr>
            <w:tcW w:w="1222" w:type="dxa"/>
            <w:tcBorders>
              <w:bottom w:val="single" w:sz="4" w:space="0" w:color="000000"/>
            </w:tcBorders>
          </w:tcPr>
          <w:p w14:paraId="585935D5" w14:textId="77777777" w:rsidR="005C42D9" w:rsidRPr="005C42D9" w:rsidRDefault="005C42D9" w:rsidP="005C42D9">
            <w:pPr>
              <w:rPr>
                <w:sz w:val="20"/>
                <w:szCs w:val="20"/>
                <w:lang w:val="en-GB"/>
              </w:rPr>
            </w:pPr>
            <w:r w:rsidRPr="005C42D9">
              <w:rPr>
                <w:sz w:val="20"/>
                <w:szCs w:val="20"/>
                <w:lang w:val="en-GB"/>
              </w:rPr>
              <w:t>11.54</w:t>
            </w:r>
          </w:p>
          <w:p w14:paraId="717316A0" w14:textId="77777777" w:rsidR="005C42D9" w:rsidRPr="005C42D9" w:rsidRDefault="005C42D9" w:rsidP="005C42D9">
            <w:pPr>
              <w:rPr>
                <w:sz w:val="20"/>
                <w:szCs w:val="20"/>
                <w:lang w:val="en-GB"/>
              </w:rPr>
            </w:pPr>
            <w:r w:rsidRPr="005C42D9">
              <w:rPr>
                <w:sz w:val="20"/>
                <w:szCs w:val="20"/>
                <w:lang w:val="en-GB"/>
              </w:rPr>
              <w:t>6.80</w:t>
            </w:r>
          </w:p>
          <w:p w14:paraId="6737E7B1" w14:textId="77777777" w:rsidR="005C42D9" w:rsidRPr="005C42D9" w:rsidRDefault="005C42D9" w:rsidP="005C42D9">
            <w:pPr>
              <w:rPr>
                <w:sz w:val="20"/>
                <w:szCs w:val="20"/>
                <w:lang w:val="en-GB"/>
              </w:rPr>
            </w:pPr>
            <w:r w:rsidRPr="005C42D9">
              <w:rPr>
                <w:sz w:val="20"/>
                <w:szCs w:val="20"/>
                <w:lang w:val="en-GB"/>
              </w:rPr>
              <w:t>2.73</w:t>
            </w:r>
          </w:p>
        </w:tc>
        <w:tc>
          <w:tcPr>
            <w:tcW w:w="1092" w:type="dxa"/>
            <w:tcBorders>
              <w:bottom w:val="single" w:sz="4" w:space="0" w:color="000000"/>
            </w:tcBorders>
          </w:tcPr>
          <w:p w14:paraId="66C05CF8" w14:textId="77777777" w:rsidR="005C42D9" w:rsidRPr="005C42D9" w:rsidRDefault="005C42D9" w:rsidP="005C42D9">
            <w:pPr>
              <w:rPr>
                <w:sz w:val="20"/>
                <w:szCs w:val="20"/>
                <w:lang w:val="en-GB"/>
              </w:rPr>
            </w:pPr>
            <w:r w:rsidRPr="005C42D9">
              <w:rPr>
                <w:sz w:val="20"/>
                <w:szCs w:val="20"/>
                <w:lang w:val="en-GB"/>
              </w:rPr>
              <w:t>6.56</w:t>
            </w:r>
          </w:p>
          <w:p w14:paraId="7CBB96F8" w14:textId="77777777" w:rsidR="005C42D9" w:rsidRPr="005C42D9" w:rsidRDefault="005C42D9" w:rsidP="005C42D9">
            <w:pPr>
              <w:rPr>
                <w:sz w:val="20"/>
                <w:szCs w:val="20"/>
                <w:lang w:val="en-GB"/>
              </w:rPr>
            </w:pPr>
            <w:r w:rsidRPr="005C42D9">
              <w:rPr>
                <w:sz w:val="20"/>
                <w:szCs w:val="20"/>
                <w:lang w:val="en-GB"/>
              </w:rPr>
              <w:t>4.19</w:t>
            </w:r>
          </w:p>
          <w:p w14:paraId="439B921E" w14:textId="77777777" w:rsidR="005C42D9" w:rsidRPr="005C42D9" w:rsidRDefault="005C42D9" w:rsidP="005C42D9">
            <w:pPr>
              <w:rPr>
                <w:sz w:val="20"/>
                <w:szCs w:val="20"/>
                <w:lang w:val="en-GB"/>
              </w:rPr>
            </w:pPr>
            <w:r w:rsidRPr="005C42D9">
              <w:rPr>
                <w:sz w:val="20"/>
                <w:szCs w:val="20"/>
                <w:lang w:val="en-GB"/>
              </w:rPr>
              <w:t>3.01</w:t>
            </w:r>
          </w:p>
        </w:tc>
        <w:tc>
          <w:tcPr>
            <w:tcW w:w="1119" w:type="dxa"/>
            <w:tcBorders>
              <w:bottom w:val="single" w:sz="4" w:space="0" w:color="000000"/>
            </w:tcBorders>
          </w:tcPr>
          <w:p w14:paraId="424163A3" w14:textId="77777777" w:rsidR="005C42D9" w:rsidRPr="005C42D9" w:rsidRDefault="005C42D9" w:rsidP="005C42D9">
            <w:pPr>
              <w:rPr>
                <w:sz w:val="20"/>
                <w:szCs w:val="20"/>
                <w:lang w:val="en-GB"/>
              </w:rPr>
            </w:pPr>
            <w:r w:rsidRPr="005C42D9">
              <w:rPr>
                <w:sz w:val="20"/>
                <w:szCs w:val="20"/>
                <w:lang w:val="en-GB"/>
              </w:rPr>
              <w:t>10</w:t>
            </w:r>
          </w:p>
          <w:p w14:paraId="61983CC7" w14:textId="77777777" w:rsidR="005C42D9" w:rsidRPr="005C42D9" w:rsidRDefault="005C42D9" w:rsidP="005C42D9">
            <w:pPr>
              <w:rPr>
                <w:sz w:val="20"/>
                <w:szCs w:val="20"/>
                <w:lang w:val="en-GB"/>
              </w:rPr>
            </w:pPr>
            <w:r w:rsidRPr="005C42D9">
              <w:rPr>
                <w:sz w:val="20"/>
                <w:szCs w:val="20"/>
                <w:lang w:val="en-GB"/>
              </w:rPr>
              <w:t>7</w:t>
            </w:r>
          </w:p>
          <w:p w14:paraId="286092F5" w14:textId="77777777" w:rsidR="005C42D9" w:rsidRPr="005C42D9" w:rsidRDefault="005C42D9" w:rsidP="005C42D9">
            <w:pPr>
              <w:rPr>
                <w:sz w:val="20"/>
                <w:szCs w:val="20"/>
                <w:lang w:val="en-GB"/>
              </w:rPr>
            </w:pPr>
            <w:r w:rsidRPr="005C42D9">
              <w:rPr>
                <w:sz w:val="20"/>
                <w:szCs w:val="20"/>
                <w:lang w:val="en-GB"/>
              </w:rPr>
              <w:t>2</w:t>
            </w:r>
          </w:p>
        </w:tc>
        <w:tc>
          <w:tcPr>
            <w:tcW w:w="1105" w:type="dxa"/>
            <w:tcBorders>
              <w:bottom w:val="single" w:sz="4" w:space="0" w:color="000000"/>
            </w:tcBorders>
          </w:tcPr>
          <w:p w14:paraId="1BF293BA" w14:textId="77777777" w:rsidR="005C42D9" w:rsidRPr="005C42D9" w:rsidRDefault="005C42D9" w:rsidP="005C42D9">
            <w:pPr>
              <w:rPr>
                <w:sz w:val="20"/>
                <w:szCs w:val="20"/>
                <w:lang w:val="en-GB"/>
              </w:rPr>
            </w:pPr>
            <w:r w:rsidRPr="005C42D9">
              <w:rPr>
                <w:sz w:val="20"/>
                <w:szCs w:val="20"/>
                <w:lang w:val="en-GB"/>
              </w:rPr>
              <w:t xml:space="preserve">0 - 41 </w:t>
            </w:r>
          </w:p>
          <w:p w14:paraId="441A0E6D" w14:textId="77777777" w:rsidR="005C42D9" w:rsidRPr="005C42D9" w:rsidRDefault="005C42D9" w:rsidP="005C42D9">
            <w:pPr>
              <w:rPr>
                <w:sz w:val="20"/>
                <w:szCs w:val="20"/>
                <w:lang w:val="en-GB"/>
              </w:rPr>
            </w:pPr>
            <w:r w:rsidRPr="005C42D9">
              <w:rPr>
                <w:sz w:val="20"/>
                <w:szCs w:val="20"/>
                <w:lang w:val="en-GB"/>
              </w:rPr>
              <w:t xml:space="preserve">0 - 21 </w:t>
            </w:r>
          </w:p>
          <w:p w14:paraId="36A84CDB" w14:textId="77777777" w:rsidR="005C42D9" w:rsidRPr="005C42D9" w:rsidRDefault="005C42D9" w:rsidP="005C42D9">
            <w:pPr>
              <w:rPr>
                <w:sz w:val="20"/>
                <w:szCs w:val="20"/>
                <w:lang w:val="en-GB"/>
              </w:rPr>
            </w:pPr>
            <w:r w:rsidRPr="005C42D9">
              <w:rPr>
                <w:sz w:val="20"/>
                <w:szCs w:val="20"/>
                <w:lang w:val="en-GB"/>
              </w:rPr>
              <w:t xml:space="preserve">0 - 12 </w:t>
            </w:r>
          </w:p>
        </w:tc>
      </w:tr>
      <w:tr w:rsidR="005C42D9" w:rsidRPr="005C42D9" w14:paraId="723B4EFA" w14:textId="77777777" w:rsidTr="005C42D9">
        <w:tc>
          <w:tcPr>
            <w:tcW w:w="4182" w:type="dxa"/>
            <w:tcBorders>
              <w:top w:val="single" w:sz="4" w:space="0" w:color="000000"/>
              <w:bottom w:val="single" w:sz="4" w:space="0" w:color="000000"/>
            </w:tcBorders>
          </w:tcPr>
          <w:p w14:paraId="1F01B4FD" w14:textId="54C6EA23" w:rsidR="005C42D9" w:rsidRPr="005C42D9" w:rsidRDefault="005C42D9" w:rsidP="005C42D9">
            <w:pPr>
              <w:rPr>
                <w:sz w:val="20"/>
                <w:szCs w:val="20"/>
                <w:lang w:val="en-GB"/>
              </w:rPr>
            </w:pPr>
            <w:r w:rsidRPr="005C42D9">
              <w:rPr>
                <w:sz w:val="20"/>
                <w:szCs w:val="20"/>
                <w:lang w:val="en-GB"/>
              </w:rPr>
              <w:t>Clinical Impression of Severity Index</w:t>
            </w:r>
          </w:p>
        </w:tc>
        <w:tc>
          <w:tcPr>
            <w:tcW w:w="1222" w:type="dxa"/>
            <w:tcBorders>
              <w:top w:val="single" w:sz="4" w:space="0" w:color="000000"/>
              <w:bottom w:val="single" w:sz="4" w:space="0" w:color="000000"/>
            </w:tcBorders>
          </w:tcPr>
          <w:p w14:paraId="1F891ADD" w14:textId="77777777" w:rsidR="005C42D9" w:rsidRPr="005C42D9" w:rsidRDefault="005C42D9" w:rsidP="005C42D9">
            <w:pPr>
              <w:rPr>
                <w:sz w:val="20"/>
                <w:szCs w:val="20"/>
                <w:lang w:val="en-GB"/>
              </w:rPr>
            </w:pPr>
            <w:r w:rsidRPr="005C42D9">
              <w:rPr>
                <w:sz w:val="20"/>
                <w:szCs w:val="20"/>
                <w:lang w:val="en-GB"/>
              </w:rPr>
              <w:t>8.29</w:t>
            </w:r>
          </w:p>
        </w:tc>
        <w:tc>
          <w:tcPr>
            <w:tcW w:w="1092" w:type="dxa"/>
            <w:tcBorders>
              <w:top w:val="single" w:sz="4" w:space="0" w:color="000000"/>
              <w:bottom w:val="single" w:sz="4" w:space="0" w:color="000000"/>
            </w:tcBorders>
          </w:tcPr>
          <w:p w14:paraId="69D858AA" w14:textId="77777777" w:rsidR="005C42D9" w:rsidRPr="005C42D9" w:rsidRDefault="005C42D9" w:rsidP="005C42D9">
            <w:pPr>
              <w:rPr>
                <w:sz w:val="20"/>
                <w:szCs w:val="20"/>
                <w:lang w:val="en-GB"/>
              </w:rPr>
            </w:pPr>
            <w:r w:rsidRPr="005C42D9">
              <w:rPr>
                <w:sz w:val="20"/>
                <w:szCs w:val="20"/>
                <w:lang w:val="en-GB"/>
              </w:rPr>
              <w:t>4.61</w:t>
            </w:r>
          </w:p>
        </w:tc>
        <w:tc>
          <w:tcPr>
            <w:tcW w:w="1119" w:type="dxa"/>
            <w:tcBorders>
              <w:top w:val="single" w:sz="4" w:space="0" w:color="000000"/>
              <w:bottom w:val="single" w:sz="4" w:space="0" w:color="000000"/>
            </w:tcBorders>
          </w:tcPr>
          <w:p w14:paraId="2BCE5D6E" w14:textId="77777777" w:rsidR="005C42D9" w:rsidRPr="005C42D9" w:rsidRDefault="005C42D9" w:rsidP="005C42D9">
            <w:pPr>
              <w:rPr>
                <w:sz w:val="20"/>
                <w:szCs w:val="20"/>
                <w:lang w:val="en-GB"/>
              </w:rPr>
            </w:pPr>
            <w:r w:rsidRPr="005C42D9">
              <w:rPr>
                <w:sz w:val="20"/>
                <w:szCs w:val="20"/>
                <w:lang w:val="en-GB"/>
              </w:rPr>
              <w:t>8</w:t>
            </w:r>
          </w:p>
        </w:tc>
        <w:tc>
          <w:tcPr>
            <w:tcW w:w="1105" w:type="dxa"/>
            <w:tcBorders>
              <w:top w:val="single" w:sz="4" w:space="0" w:color="000000"/>
              <w:bottom w:val="single" w:sz="4" w:space="0" w:color="000000"/>
            </w:tcBorders>
          </w:tcPr>
          <w:p w14:paraId="26E31F7A" w14:textId="77777777" w:rsidR="005C42D9" w:rsidRPr="005C42D9" w:rsidRDefault="005C42D9" w:rsidP="005C42D9">
            <w:pPr>
              <w:rPr>
                <w:sz w:val="20"/>
                <w:szCs w:val="20"/>
                <w:lang w:val="en-GB"/>
              </w:rPr>
            </w:pPr>
            <w:r w:rsidRPr="005C42D9">
              <w:rPr>
                <w:sz w:val="20"/>
                <w:szCs w:val="20"/>
                <w:lang w:val="en-GB"/>
              </w:rPr>
              <w:t xml:space="preserve">0 - 24 </w:t>
            </w:r>
          </w:p>
        </w:tc>
      </w:tr>
      <w:tr w:rsidR="005C42D9" w:rsidRPr="005C42D9" w14:paraId="74F2411F" w14:textId="77777777" w:rsidTr="005C42D9">
        <w:tc>
          <w:tcPr>
            <w:tcW w:w="8720" w:type="dxa"/>
            <w:gridSpan w:val="5"/>
            <w:tcBorders>
              <w:top w:val="single" w:sz="4" w:space="0" w:color="000000"/>
              <w:bottom w:val="single" w:sz="4" w:space="0" w:color="000000"/>
            </w:tcBorders>
            <w:vAlign w:val="center"/>
          </w:tcPr>
          <w:p w14:paraId="6851CDD8" w14:textId="77777777" w:rsidR="005C42D9" w:rsidRPr="005C42D9" w:rsidRDefault="005C42D9" w:rsidP="005C42D9">
            <w:pPr>
              <w:rPr>
                <w:sz w:val="20"/>
                <w:szCs w:val="20"/>
                <w:lang w:val="en-GB"/>
              </w:rPr>
            </w:pPr>
            <w:r w:rsidRPr="005C42D9">
              <w:rPr>
                <w:sz w:val="20"/>
                <w:szCs w:val="20"/>
                <w:lang w:val="en-GB"/>
              </w:rPr>
              <w:t>SD: Standard deviation. SCOPA: Scales for Outcomes in Parkinson’s Disease.</w:t>
            </w:r>
          </w:p>
          <w:p w14:paraId="2552CF95" w14:textId="77777777" w:rsidR="005C42D9" w:rsidRPr="005C42D9" w:rsidRDefault="005C42D9" w:rsidP="005C42D9">
            <w:pPr>
              <w:rPr>
                <w:sz w:val="20"/>
                <w:szCs w:val="20"/>
                <w:lang w:val="en-GB"/>
              </w:rPr>
            </w:pPr>
            <w:r w:rsidRPr="005C42D9">
              <w:rPr>
                <w:sz w:val="20"/>
                <w:szCs w:val="20"/>
                <w:lang w:val="en-GB"/>
              </w:rPr>
              <w:t>* Scores derived from items of the SCOPA-Motor A. Examination.</w:t>
            </w:r>
          </w:p>
        </w:tc>
      </w:tr>
    </w:tbl>
    <w:p w14:paraId="1E01B0F8" w14:textId="4E5D568C" w:rsidR="00A126A1" w:rsidRPr="00A126A1" w:rsidRDefault="00A126A1" w:rsidP="00A126A1">
      <w:r>
        <w:rPr>
          <w:b/>
        </w:rPr>
        <w:t xml:space="preserve">Table 2. </w:t>
      </w:r>
      <w:r w:rsidRPr="00A126A1">
        <w:t>Domains clustering summary. Unless otherwise specified, statistics are reported as mean (sd).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A126A1" w:rsidRPr="00A126A1" w14:paraId="501F1189" w14:textId="77777777" w:rsidTr="005C42D9">
        <w:trPr>
          <w:jc w:val="center"/>
        </w:trPr>
        <w:tc>
          <w:tcPr>
            <w:tcW w:w="0" w:type="auto"/>
            <w:tcBorders>
              <w:top w:val="single" w:sz="4" w:space="0" w:color="auto"/>
              <w:left w:val="nil"/>
              <w:bottom w:val="nil"/>
              <w:right w:val="nil"/>
            </w:tcBorders>
          </w:tcPr>
          <w:p w14:paraId="59DA5C5F" w14:textId="77777777" w:rsidR="00A126A1" w:rsidRPr="00A126A1" w:rsidRDefault="00A126A1" w:rsidP="00A126A1">
            <w:pPr>
              <w:rPr>
                <w:sz w:val="20"/>
                <w:szCs w:val="20"/>
              </w:rPr>
            </w:pPr>
          </w:p>
        </w:tc>
        <w:tc>
          <w:tcPr>
            <w:tcW w:w="0" w:type="auto"/>
            <w:tcBorders>
              <w:top w:val="single" w:sz="4" w:space="0" w:color="auto"/>
              <w:left w:val="nil"/>
              <w:bottom w:val="nil"/>
              <w:right w:val="nil"/>
            </w:tcBorders>
          </w:tcPr>
          <w:p w14:paraId="2916807B" w14:textId="77777777" w:rsidR="00A126A1" w:rsidRPr="00A126A1" w:rsidRDefault="00A126A1" w:rsidP="00A126A1">
            <w:pPr>
              <w:rPr>
                <w:sz w:val="20"/>
                <w:szCs w:val="20"/>
              </w:rPr>
            </w:pPr>
            <w:r w:rsidRPr="00A126A1">
              <w:rPr>
                <w:sz w:val="20"/>
                <w:szCs w:val="20"/>
              </w:rPr>
              <w:t>Cluster</w:t>
            </w:r>
          </w:p>
        </w:tc>
        <w:tc>
          <w:tcPr>
            <w:tcW w:w="0" w:type="auto"/>
            <w:tcBorders>
              <w:top w:val="single" w:sz="4" w:space="0" w:color="auto"/>
              <w:left w:val="nil"/>
              <w:bottom w:val="nil"/>
              <w:right w:val="nil"/>
            </w:tcBorders>
          </w:tcPr>
          <w:p w14:paraId="5F4BAB99" w14:textId="6BF17F2C" w:rsidR="00A126A1" w:rsidRPr="00A126A1" w:rsidRDefault="00BC25D7" w:rsidP="00A126A1">
            <w:pPr>
              <w:rPr>
                <w:sz w:val="20"/>
                <w:szCs w:val="20"/>
              </w:rPr>
            </w:pPr>
            <w:r>
              <w:rPr>
                <w:sz w:val="20"/>
                <w:szCs w:val="20"/>
              </w:rPr>
              <w:t>D</w:t>
            </w:r>
            <w:r w:rsidR="00A126A1" w:rsidRPr="00A126A1">
              <w:rPr>
                <w:sz w:val="20"/>
                <w:szCs w:val="20"/>
              </w:rPr>
              <w:t>1</w:t>
            </w:r>
          </w:p>
        </w:tc>
        <w:tc>
          <w:tcPr>
            <w:tcW w:w="0" w:type="auto"/>
            <w:tcBorders>
              <w:top w:val="single" w:sz="4" w:space="0" w:color="auto"/>
              <w:left w:val="nil"/>
              <w:bottom w:val="nil"/>
              <w:right w:val="nil"/>
            </w:tcBorders>
          </w:tcPr>
          <w:p w14:paraId="75030045" w14:textId="2A876544" w:rsidR="00A126A1" w:rsidRPr="00A126A1" w:rsidRDefault="00BC25D7" w:rsidP="00A126A1">
            <w:pPr>
              <w:rPr>
                <w:sz w:val="20"/>
                <w:szCs w:val="20"/>
              </w:rPr>
            </w:pPr>
            <w:r>
              <w:rPr>
                <w:sz w:val="20"/>
                <w:szCs w:val="20"/>
              </w:rPr>
              <w:t>D</w:t>
            </w:r>
            <w:r w:rsidR="00A126A1" w:rsidRPr="00A126A1">
              <w:rPr>
                <w:sz w:val="20"/>
                <w:szCs w:val="20"/>
              </w:rPr>
              <w:t>2</w:t>
            </w:r>
          </w:p>
        </w:tc>
        <w:tc>
          <w:tcPr>
            <w:tcW w:w="0" w:type="auto"/>
            <w:tcBorders>
              <w:top w:val="single" w:sz="4" w:space="0" w:color="auto"/>
              <w:left w:val="nil"/>
              <w:bottom w:val="nil"/>
              <w:right w:val="nil"/>
            </w:tcBorders>
          </w:tcPr>
          <w:p w14:paraId="0F2E424B" w14:textId="74FDA0D2" w:rsidR="00A126A1" w:rsidRPr="00A126A1" w:rsidRDefault="00BC25D7" w:rsidP="00A126A1">
            <w:pPr>
              <w:rPr>
                <w:sz w:val="20"/>
                <w:szCs w:val="20"/>
              </w:rPr>
            </w:pPr>
            <w:r>
              <w:rPr>
                <w:sz w:val="20"/>
                <w:szCs w:val="20"/>
              </w:rPr>
              <w:t>D</w:t>
            </w:r>
            <w:r w:rsidR="00A126A1" w:rsidRPr="00A126A1">
              <w:rPr>
                <w:sz w:val="20"/>
                <w:szCs w:val="20"/>
              </w:rPr>
              <w:t>3</w:t>
            </w:r>
          </w:p>
        </w:tc>
        <w:tc>
          <w:tcPr>
            <w:tcW w:w="0" w:type="auto"/>
            <w:tcBorders>
              <w:top w:val="single" w:sz="4" w:space="0" w:color="auto"/>
              <w:left w:val="nil"/>
              <w:bottom w:val="nil"/>
              <w:right w:val="nil"/>
            </w:tcBorders>
          </w:tcPr>
          <w:p w14:paraId="7CB1E805" w14:textId="77DE40B7" w:rsidR="00A126A1" w:rsidRPr="00A126A1" w:rsidRDefault="00BC25D7" w:rsidP="00A126A1">
            <w:pPr>
              <w:rPr>
                <w:sz w:val="20"/>
                <w:szCs w:val="20"/>
              </w:rPr>
            </w:pPr>
            <w:r>
              <w:rPr>
                <w:sz w:val="20"/>
                <w:szCs w:val="20"/>
              </w:rPr>
              <w:t>D</w:t>
            </w:r>
            <w:r w:rsidR="00A126A1" w:rsidRPr="00A126A1">
              <w:rPr>
                <w:sz w:val="20"/>
                <w:szCs w:val="20"/>
              </w:rPr>
              <w:t>4</w:t>
            </w:r>
          </w:p>
        </w:tc>
      </w:tr>
      <w:tr w:rsidR="00A126A1" w:rsidRPr="00A126A1" w14:paraId="73F86473" w14:textId="77777777" w:rsidTr="005C42D9">
        <w:trPr>
          <w:trHeight w:val="449"/>
          <w:jc w:val="center"/>
        </w:trPr>
        <w:tc>
          <w:tcPr>
            <w:tcW w:w="0" w:type="auto"/>
            <w:tcBorders>
              <w:top w:val="nil"/>
              <w:left w:val="nil"/>
              <w:bottom w:val="single" w:sz="4" w:space="0" w:color="auto"/>
              <w:right w:val="nil"/>
            </w:tcBorders>
          </w:tcPr>
          <w:p w14:paraId="52F08936"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70CCD1A7" w14:textId="77777777" w:rsidR="00A126A1" w:rsidRPr="00A126A1" w:rsidRDefault="00A126A1" w:rsidP="00A126A1">
            <w:pPr>
              <w:rPr>
                <w:sz w:val="20"/>
                <w:szCs w:val="20"/>
              </w:rPr>
            </w:pPr>
            <w:r w:rsidRPr="00A126A1">
              <w:rPr>
                <w:i/>
                <w:sz w:val="20"/>
                <w:szCs w:val="20"/>
              </w:rPr>
              <w:t xml:space="preserve">n </w:t>
            </w:r>
            <w:r w:rsidRPr="00A126A1">
              <w:rPr>
                <w:sz w:val="20"/>
                <w:szCs w:val="20"/>
              </w:rPr>
              <w:t>(%)</w:t>
            </w:r>
          </w:p>
        </w:tc>
        <w:tc>
          <w:tcPr>
            <w:tcW w:w="0" w:type="auto"/>
            <w:tcBorders>
              <w:top w:val="nil"/>
              <w:left w:val="nil"/>
              <w:bottom w:val="single" w:sz="4" w:space="0" w:color="auto"/>
              <w:right w:val="nil"/>
            </w:tcBorders>
          </w:tcPr>
          <w:p w14:paraId="7C93E93A" w14:textId="77777777" w:rsidR="00A126A1" w:rsidRPr="00A126A1" w:rsidRDefault="00A126A1" w:rsidP="00A126A1">
            <w:pPr>
              <w:rPr>
                <w:sz w:val="20"/>
                <w:szCs w:val="20"/>
              </w:rPr>
            </w:pPr>
            <w:r w:rsidRPr="00A126A1">
              <w:rPr>
                <w:sz w:val="20"/>
                <w:szCs w:val="20"/>
              </w:rPr>
              <w:t xml:space="preserve">428 (47%) </w:t>
            </w:r>
          </w:p>
        </w:tc>
        <w:tc>
          <w:tcPr>
            <w:tcW w:w="0" w:type="auto"/>
            <w:tcBorders>
              <w:top w:val="nil"/>
              <w:left w:val="nil"/>
              <w:bottom w:val="single" w:sz="4" w:space="0" w:color="auto"/>
              <w:right w:val="nil"/>
            </w:tcBorders>
          </w:tcPr>
          <w:p w14:paraId="5167561F" w14:textId="77777777" w:rsidR="00A126A1" w:rsidRPr="00A126A1" w:rsidRDefault="00A126A1" w:rsidP="00A126A1">
            <w:pPr>
              <w:rPr>
                <w:sz w:val="20"/>
                <w:szCs w:val="20"/>
              </w:rPr>
            </w:pPr>
            <w:r w:rsidRPr="00A126A1">
              <w:rPr>
                <w:sz w:val="20"/>
                <w:szCs w:val="20"/>
              </w:rPr>
              <w:t xml:space="preserve">180 (20%) </w:t>
            </w:r>
          </w:p>
        </w:tc>
        <w:tc>
          <w:tcPr>
            <w:tcW w:w="0" w:type="auto"/>
            <w:tcBorders>
              <w:top w:val="nil"/>
              <w:left w:val="nil"/>
              <w:bottom w:val="single" w:sz="4" w:space="0" w:color="auto"/>
              <w:right w:val="nil"/>
            </w:tcBorders>
          </w:tcPr>
          <w:p w14:paraId="045FCD70" w14:textId="77777777" w:rsidR="00A126A1" w:rsidRPr="00A126A1" w:rsidRDefault="00A126A1" w:rsidP="00A126A1">
            <w:pPr>
              <w:rPr>
                <w:sz w:val="20"/>
                <w:szCs w:val="20"/>
              </w:rPr>
            </w:pPr>
            <w:r w:rsidRPr="00A126A1">
              <w:rPr>
                <w:sz w:val="20"/>
                <w:szCs w:val="20"/>
              </w:rPr>
              <w:t xml:space="preserve">232 (26%) </w:t>
            </w:r>
          </w:p>
        </w:tc>
        <w:tc>
          <w:tcPr>
            <w:tcW w:w="0" w:type="auto"/>
            <w:tcBorders>
              <w:top w:val="nil"/>
              <w:left w:val="nil"/>
              <w:bottom w:val="single" w:sz="4" w:space="0" w:color="auto"/>
              <w:right w:val="nil"/>
            </w:tcBorders>
          </w:tcPr>
          <w:p w14:paraId="6A5903EC" w14:textId="77777777" w:rsidR="00A126A1" w:rsidRPr="00A126A1" w:rsidRDefault="00A126A1" w:rsidP="00A126A1">
            <w:pPr>
              <w:rPr>
                <w:sz w:val="20"/>
                <w:szCs w:val="20"/>
              </w:rPr>
            </w:pPr>
            <w:r w:rsidRPr="00A126A1">
              <w:rPr>
                <w:sz w:val="20"/>
                <w:szCs w:val="20"/>
              </w:rPr>
              <w:t>64 (7%)</w:t>
            </w:r>
          </w:p>
        </w:tc>
      </w:tr>
      <w:tr w:rsidR="00A126A1" w:rsidRPr="00A126A1" w14:paraId="090D6E6A" w14:textId="77777777" w:rsidTr="005C42D9">
        <w:trPr>
          <w:jc w:val="center"/>
        </w:trPr>
        <w:tc>
          <w:tcPr>
            <w:tcW w:w="0" w:type="auto"/>
            <w:tcBorders>
              <w:top w:val="single" w:sz="4" w:space="0" w:color="auto"/>
              <w:left w:val="nil"/>
              <w:bottom w:val="nil"/>
              <w:right w:val="nil"/>
            </w:tcBorders>
          </w:tcPr>
          <w:p w14:paraId="1B328950" w14:textId="77777777" w:rsidR="00A126A1" w:rsidRPr="00A126A1" w:rsidRDefault="00A126A1" w:rsidP="00A126A1">
            <w:pPr>
              <w:rPr>
                <w:sz w:val="20"/>
                <w:szCs w:val="20"/>
              </w:rPr>
            </w:pPr>
            <w:r w:rsidRPr="00A126A1">
              <w:rPr>
                <w:sz w:val="20"/>
                <w:szCs w:val="20"/>
              </w:rPr>
              <w:t>Non-motor</w:t>
            </w:r>
          </w:p>
        </w:tc>
        <w:tc>
          <w:tcPr>
            <w:tcW w:w="0" w:type="auto"/>
            <w:tcBorders>
              <w:top w:val="single" w:sz="4" w:space="0" w:color="auto"/>
              <w:left w:val="nil"/>
              <w:bottom w:val="nil"/>
              <w:right w:val="nil"/>
            </w:tcBorders>
          </w:tcPr>
          <w:p w14:paraId="7CCA8D83" w14:textId="77777777" w:rsidR="00A126A1" w:rsidRPr="00A126A1" w:rsidRDefault="00A126A1" w:rsidP="00A126A1">
            <w:pPr>
              <w:rPr>
                <w:sz w:val="20"/>
                <w:szCs w:val="20"/>
              </w:rPr>
            </w:pPr>
            <w:r w:rsidRPr="00A126A1">
              <w:rPr>
                <w:sz w:val="20"/>
                <w:szCs w:val="20"/>
              </w:rPr>
              <w:t xml:space="preserve">1. Cardiovascular </w:t>
            </w:r>
          </w:p>
        </w:tc>
        <w:tc>
          <w:tcPr>
            <w:tcW w:w="0" w:type="auto"/>
            <w:tcBorders>
              <w:top w:val="single" w:sz="4" w:space="0" w:color="auto"/>
              <w:left w:val="nil"/>
              <w:bottom w:val="nil"/>
              <w:right w:val="nil"/>
            </w:tcBorders>
          </w:tcPr>
          <w:p w14:paraId="01A3D76D" w14:textId="77777777" w:rsidR="00A126A1" w:rsidRPr="00A126A1" w:rsidRDefault="00A126A1" w:rsidP="00A126A1">
            <w:pPr>
              <w:rPr>
                <w:sz w:val="20"/>
                <w:szCs w:val="20"/>
              </w:rPr>
            </w:pPr>
            <w:r w:rsidRPr="00A126A1">
              <w:rPr>
                <w:sz w:val="20"/>
                <w:szCs w:val="20"/>
              </w:rPr>
              <w:t>0.7 (1.5)</w:t>
            </w:r>
            <w:r w:rsidRPr="00A126A1">
              <w:rPr>
                <w:sz w:val="20"/>
                <w:szCs w:val="20"/>
                <w:vertAlign w:val="superscript"/>
              </w:rPr>
              <w:t>2,4</w:t>
            </w:r>
          </w:p>
        </w:tc>
        <w:tc>
          <w:tcPr>
            <w:tcW w:w="0" w:type="auto"/>
            <w:tcBorders>
              <w:top w:val="single" w:sz="4" w:space="0" w:color="auto"/>
              <w:left w:val="nil"/>
              <w:bottom w:val="nil"/>
              <w:right w:val="nil"/>
            </w:tcBorders>
          </w:tcPr>
          <w:p w14:paraId="058C1564" w14:textId="77777777" w:rsidR="00A126A1" w:rsidRPr="00A126A1" w:rsidRDefault="00A126A1" w:rsidP="00A126A1">
            <w:pPr>
              <w:rPr>
                <w:sz w:val="20"/>
                <w:szCs w:val="20"/>
              </w:rPr>
            </w:pPr>
            <w:r w:rsidRPr="00A126A1">
              <w:rPr>
                <w:sz w:val="20"/>
                <w:szCs w:val="20"/>
              </w:rPr>
              <w:t>3.2 (3.7)</w:t>
            </w:r>
            <w:r w:rsidRPr="00A126A1">
              <w:rPr>
                <w:sz w:val="20"/>
                <w:szCs w:val="20"/>
                <w:vertAlign w:val="superscript"/>
              </w:rPr>
              <w:t>1,3,4</w:t>
            </w:r>
          </w:p>
        </w:tc>
        <w:tc>
          <w:tcPr>
            <w:tcW w:w="0" w:type="auto"/>
            <w:tcBorders>
              <w:top w:val="single" w:sz="4" w:space="0" w:color="auto"/>
              <w:left w:val="nil"/>
              <w:bottom w:val="nil"/>
              <w:right w:val="nil"/>
            </w:tcBorders>
          </w:tcPr>
          <w:p w14:paraId="6A1D57EC" w14:textId="77777777" w:rsidR="00A126A1" w:rsidRPr="00A126A1" w:rsidRDefault="00A126A1" w:rsidP="00A126A1">
            <w:pPr>
              <w:rPr>
                <w:sz w:val="20"/>
                <w:szCs w:val="20"/>
              </w:rPr>
            </w:pPr>
            <w:r w:rsidRPr="00A126A1">
              <w:rPr>
                <w:sz w:val="20"/>
                <w:szCs w:val="20"/>
              </w:rPr>
              <w:t>1.1 (2.1)</w:t>
            </w:r>
            <w:r w:rsidRPr="00A126A1">
              <w:rPr>
                <w:sz w:val="20"/>
                <w:szCs w:val="20"/>
                <w:vertAlign w:val="superscript"/>
              </w:rPr>
              <w:t>2,4</w:t>
            </w:r>
          </w:p>
        </w:tc>
        <w:tc>
          <w:tcPr>
            <w:tcW w:w="0" w:type="auto"/>
            <w:tcBorders>
              <w:top w:val="single" w:sz="4" w:space="0" w:color="auto"/>
              <w:left w:val="nil"/>
              <w:bottom w:val="nil"/>
              <w:right w:val="nil"/>
            </w:tcBorders>
          </w:tcPr>
          <w:p w14:paraId="02C2DFB9" w14:textId="77777777" w:rsidR="00A126A1" w:rsidRPr="00A126A1" w:rsidRDefault="00A126A1" w:rsidP="00A126A1">
            <w:pPr>
              <w:rPr>
                <w:sz w:val="20"/>
                <w:szCs w:val="20"/>
              </w:rPr>
            </w:pPr>
            <w:r w:rsidRPr="00A126A1">
              <w:rPr>
                <w:sz w:val="20"/>
                <w:szCs w:val="20"/>
              </w:rPr>
              <w:t>6.9 (6.4)</w:t>
            </w:r>
            <w:r w:rsidRPr="00A126A1">
              <w:rPr>
                <w:sz w:val="20"/>
                <w:szCs w:val="20"/>
                <w:vertAlign w:val="superscript"/>
              </w:rPr>
              <w:t>1,2,3</w:t>
            </w:r>
          </w:p>
        </w:tc>
      </w:tr>
      <w:tr w:rsidR="00A126A1" w:rsidRPr="00A126A1" w14:paraId="270FFF39" w14:textId="77777777" w:rsidTr="005C42D9">
        <w:trPr>
          <w:trHeight w:val="404"/>
          <w:jc w:val="center"/>
        </w:trPr>
        <w:tc>
          <w:tcPr>
            <w:tcW w:w="0" w:type="auto"/>
            <w:tcBorders>
              <w:top w:val="nil"/>
              <w:left w:val="nil"/>
              <w:bottom w:val="nil"/>
              <w:right w:val="nil"/>
            </w:tcBorders>
          </w:tcPr>
          <w:p w14:paraId="63518072" w14:textId="77777777" w:rsidR="00A126A1" w:rsidRPr="00A126A1" w:rsidRDefault="00A126A1" w:rsidP="00A126A1">
            <w:pPr>
              <w:rPr>
                <w:sz w:val="20"/>
                <w:szCs w:val="20"/>
              </w:rPr>
            </w:pPr>
            <w:r w:rsidRPr="00A126A1">
              <w:rPr>
                <w:sz w:val="20"/>
                <w:szCs w:val="20"/>
              </w:rPr>
              <w:t>domains</w:t>
            </w:r>
          </w:p>
        </w:tc>
        <w:tc>
          <w:tcPr>
            <w:tcW w:w="0" w:type="auto"/>
            <w:tcBorders>
              <w:top w:val="nil"/>
              <w:left w:val="nil"/>
              <w:bottom w:val="nil"/>
              <w:right w:val="nil"/>
            </w:tcBorders>
          </w:tcPr>
          <w:p w14:paraId="48B97F21" w14:textId="77777777" w:rsidR="00A126A1" w:rsidRPr="00A126A1" w:rsidRDefault="00A126A1" w:rsidP="00A126A1">
            <w:pPr>
              <w:rPr>
                <w:sz w:val="20"/>
                <w:szCs w:val="20"/>
              </w:rPr>
            </w:pPr>
            <w:r w:rsidRPr="00A126A1">
              <w:rPr>
                <w:sz w:val="20"/>
                <w:szCs w:val="20"/>
              </w:rPr>
              <w:t xml:space="preserve">2. Sleep/fatigue </w:t>
            </w:r>
          </w:p>
        </w:tc>
        <w:tc>
          <w:tcPr>
            <w:tcW w:w="0" w:type="auto"/>
            <w:tcBorders>
              <w:top w:val="nil"/>
              <w:left w:val="nil"/>
              <w:bottom w:val="nil"/>
              <w:right w:val="nil"/>
            </w:tcBorders>
          </w:tcPr>
          <w:p w14:paraId="0F4EEADC" w14:textId="77777777" w:rsidR="00A126A1" w:rsidRPr="00A126A1" w:rsidRDefault="00A126A1" w:rsidP="00A126A1">
            <w:pPr>
              <w:rPr>
                <w:sz w:val="20"/>
                <w:szCs w:val="20"/>
              </w:rPr>
            </w:pPr>
            <w:r w:rsidRPr="00A126A1">
              <w:rPr>
                <w:sz w:val="20"/>
                <w:szCs w:val="20"/>
              </w:rPr>
              <w:t>4.5(5.0)</w:t>
            </w:r>
            <w:r w:rsidRPr="00A126A1">
              <w:rPr>
                <w:sz w:val="20"/>
                <w:szCs w:val="20"/>
                <w:vertAlign w:val="superscript"/>
              </w:rPr>
              <w:t>2,3,4</w:t>
            </w:r>
          </w:p>
        </w:tc>
        <w:tc>
          <w:tcPr>
            <w:tcW w:w="0" w:type="auto"/>
            <w:tcBorders>
              <w:top w:val="nil"/>
              <w:left w:val="nil"/>
              <w:bottom w:val="nil"/>
              <w:right w:val="nil"/>
            </w:tcBorders>
          </w:tcPr>
          <w:p w14:paraId="6194B38A" w14:textId="77777777" w:rsidR="00A126A1" w:rsidRPr="00A126A1" w:rsidRDefault="00A126A1" w:rsidP="00A126A1">
            <w:pPr>
              <w:rPr>
                <w:sz w:val="20"/>
                <w:szCs w:val="20"/>
              </w:rPr>
            </w:pPr>
            <w:r w:rsidRPr="00A126A1">
              <w:rPr>
                <w:sz w:val="20"/>
                <w:szCs w:val="20"/>
              </w:rPr>
              <w:t>16 (8.7)</w:t>
            </w:r>
            <w:r w:rsidRPr="00A126A1">
              <w:rPr>
                <w:sz w:val="20"/>
                <w:szCs w:val="20"/>
                <w:vertAlign w:val="superscript"/>
              </w:rPr>
              <w:t>1,3,4</w:t>
            </w:r>
          </w:p>
        </w:tc>
        <w:tc>
          <w:tcPr>
            <w:tcW w:w="0" w:type="auto"/>
            <w:tcBorders>
              <w:top w:val="nil"/>
              <w:left w:val="nil"/>
              <w:bottom w:val="nil"/>
              <w:right w:val="nil"/>
            </w:tcBorders>
          </w:tcPr>
          <w:p w14:paraId="20B8A920" w14:textId="77777777" w:rsidR="00A126A1" w:rsidRPr="00A126A1" w:rsidRDefault="00A126A1" w:rsidP="00A126A1">
            <w:pPr>
              <w:rPr>
                <w:sz w:val="20"/>
                <w:szCs w:val="20"/>
              </w:rPr>
            </w:pPr>
            <w:r w:rsidRPr="00A126A1">
              <w:rPr>
                <w:sz w:val="20"/>
                <w:szCs w:val="20"/>
              </w:rPr>
              <w:t>7.5 (6.6)</w:t>
            </w:r>
            <w:r w:rsidRPr="00A126A1">
              <w:rPr>
                <w:sz w:val="20"/>
                <w:szCs w:val="20"/>
                <w:vertAlign w:val="superscript"/>
              </w:rPr>
              <w:t>1,2,4</w:t>
            </w:r>
          </w:p>
        </w:tc>
        <w:tc>
          <w:tcPr>
            <w:tcW w:w="0" w:type="auto"/>
            <w:tcBorders>
              <w:top w:val="nil"/>
              <w:left w:val="nil"/>
              <w:bottom w:val="nil"/>
              <w:right w:val="nil"/>
            </w:tcBorders>
          </w:tcPr>
          <w:p w14:paraId="673CEAFE" w14:textId="77777777" w:rsidR="00A126A1" w:rsidRPr="00A126A1" w:rsidRDefault="00A126A1" w:rsidP="00A126A1">
            <w:pPr>
              <w:rPr>
                <w:sz w:val="20"/>
                <w:szCs w:val="20"/>
              </w:rPr>
            </w:pPr>
            <w:r w:rsidRPr="00A126A1">
              <w:rPr>
                <w:sz w:val="20"/>
                <w:szCs w:val="20"/>
              </w:rPr>
              <w:t>21.7 (9.7)</w:t>
            </w:r>
            <w:r w:rsidRPr="00A126A1">
              <w:rPr>
                <w:sz w:val="20"/>
                <w:szCs w:val="20"/>
                <w:vertAlign w:val="superscript"/>
              </w:rPr>
              <w:t>1,2,3</w:t>
            </w:r>
          </w:p>
        </w:tc>
      </w:tr>
      <w:tr w:rsidR="00A126A1" w:rsidRPr="00A126A1" w14:paraId="7038BE2C" w14:textId="77777777" w:rsidTr="005C42D9">
        <w:trPr>
          <w:trHeight w:val="369"/>
          <w:jc w:val="center"/>
        </w:trPr>
        <w:tc>
          <w:tcPr>
            <w:tcW w:w="0" w:type="auto"/>
            <w:tcBorders>
              <w:top w:val="nil"/>
              <w:left w:val="nil"/>
              <w:bottom w:val="nil"/>
              <w:right w:val="nil"/>
            </w:tcBorders>
          </w:tcPr>
          <w:p w14:paraId="2BBEE53B" w14:textId="77777777" w:rsidR="00A126A1" w:rsidRPr="00A126A1" w:rsidRDefault="00A126A1" w:rsidP="00A126A1">
            <w:pPr>
              <w:rPr>
                <w:sz w:val="20"/>
                <w:szCs w:val="20"/>
              </w:rPr>
            </w:pPr>
          </w:p>
        </w:tc>
        <w:tc>
          <w:tcPr>
            <w:tcW w:w="0" w:type="auto"/>
            <w:tcBorders>
              <w:top w:val="nil"/>
              <w:left w:val="nil"/>
              <w:bottom w:val="nil"/>
              <w:right w:val="nil"/>
            </w:tcBorders>
          </w:tcPr>
          <w:p w14:paraId="556CD2C3" w14:textId="77777777" w:rsidR="00A126A1" w:rsidRPr="00A126A1" w:rsidRDefault="00A126A1" w:rsidP="00A126A1">
            <w:pPr>
              <w:rPr>
                <w:sz w:val="20"/>
                <w:szCs w:val="20"/>
              </w:rPr>
            </w:pPr>
            <w:r w:rsidRPr="00A126A1">
              <w:rPr>
                <w:sz w:val="20"/>
                <w:szCs w:val="20"/>
              </w:rPr>
              <w:t xml:space="preserve">3. Mood/apathy </w:t>
            </w:r>
          </w:p>
        </w:tc>
        <w:tc>
          <w:tcPr>
            <w:tcW w:w="0" w:type="auto"/>
            <w:tcBorders>
              <w:top w:val="nil"/>
              <w:left w:val="nil"/>
              <w:bottom w:val="nil"/>
              <w:right w:val="nil"/>
            </w:tcBorders>
          </w:tcPr>
          <w:p w14:paraId="4ADE63DF" w14:textId="77777777" w:rsidR="00A126A1" w:rsidRPr="00A126A1" w:rsidRDefault="00A126A1" w:rsidP="00A126A1">
            <w:pPr>
              <w:rPr>
                <w:sz w:val="20"/>
                <w:szCs w:val="20"/>
              </w:rPr>
            </w:pPr>
            <w:r w:rsidRPr="00A126A1">
              <w:rPr>
                <w:sz w:val="20"/>
                <w:szCs w:val="20"/>
              </w:rPr>
              <w:t>3.4 (4.8)</w:t>
            </w:r>
            <w:r w:rsidRPr="00A126A1">
              <w:rPr>
                <w:sz w:val="20"/>
                <w:szCs w:val="20"/>
                <w:vertAlign w:val="superscript"/>
              </w:rPr>
              <w:t>2,3,4</w:t>
            </w:r>
          </w:p>
        </w:tc>
        <w:tc>
          <w:tcPr>
            <w:tcW w:w="0" w:type="auto"/>
            <w:tcBorders>
              <w:top w:val="nil"/>
              <w:left w:val="nil"/>
              <w:bottom w:val="nil"/>
              <w:right w:val="nil"/>
            </w:tcBorders>
          </w:tcPr>
          <w:p w14:paraId="50AA4478" w14:textId="77777777" w:rsidR="00A126A1" w:rsidRPr="00A126A1" w:rsidRDefault="00A126A1" w:rsidP="00A126A1">
            <w:pPr>
              <w:rPr>
                <w:sz w:val="20"/>
                <w:szCs w:val="20"/>
              </w:rPr>
            </w:pPr>
            <w:r w:rsidRPr="00A126A1">
              <w:rPr>
                <w:sz w:val="20"/>
                <w:szCs w:val="20"/>
              </w:rPr>
              <w:t>19.2 (15.0)</w:t>
            </w:r>
            <w:r w:rsidRPr="00A126A1">
              <w:rPr>
                <w:sz w:val="20"/>
                <w:szCs w:val="20"/>
                <w:vertAlign w:val="superscript"/>
              </w:rPr>
              <w:t>1,3</w:t>
            </w:r>
          </w:p>
        </w:tc>
        <w:tc>
          <w:tcPr>
            <w:tcW w:w="0" w:type="auto"/>
            <w:tcBorders>
              <w:top w:val="nil"/>
              <w:left w:val="nil"/>
              <w:bottom w:val="nil"/>
              <w:right w:val="nil"/>
            </w:tcBorders>
          </w:tcPr>
          <w:p w14:paraId="2F117CFF" w14:textId="77777777" w:rsidR="00A126A1" w:rsidRPr="00A126A1" w:rsidRDefault="00A126A1" w:rsidP="00A126A1">
            <w:pPr>
              <w:rPr>
                <w:sz w:val="20"/>
                <w:szCs w:val="20"/>
              </w:rPr>
            </w:pPr>
            <w:r w:rsidRPr="00A126A1">
              <w:rPr>
                <w:sz w:val="20"/>
                <w:szCs w:val="20"/>
              </w:rPr>
              <w:t>6.6 (8.0)</w:t>
            </w:r>
            <w:r w:rsidRPr="00A126A1">
              <w:rPr>
                <w:sz w:val="20"/>
                <w:szCs w:val="20"/>
                <w:vertAlign w:val="superscript"/>
              </w:rPr>
              <w:t>1,2,4</w:t>
            </w:r>
          </w:p>
        </w:tc>
        <w:tc>
          <w:tcPr>
            <w:tcW w:w="0" w:type="auto"/>
            <w:tcBorders>
              <w:top w:val="nil"/>
              <w:left w:val="nil"/>
              <w:bottom w:val="nil"/>
              <w:right w:val="nil"/>
            </w:tcBorders>
          </w:tcPr>
          <w:p w14:paraId="4CF50E77" w14:textId="77777777" w:rsidR="00A126A1" w:rsidRPr="00A126A1" w:rsidRDefault="00A126A1" w:rsidP="00A126A1">
            <w:pPr>
              <w:rPr>
                <w:sz w:val="20"/>
                <w:szCs w:val="20"/>
              </w:rPr>
            </w:pPr>
            <w:r w:rsidRPr="00A126A1">
              <w:rPr>
                <w:sz w:val="20"/>
                <w:szCs w:val="20"/>
              </w:rPr>
              <w:t>21.7 (13.5)</w:t>
            </w:r>
            <w:r w:rsidRPr="00A126A1">
              <w:rPr>
                <w:sz w:val="20"/>
                <w:szCs w:val="20"/>
                <w:vertAlign w:val="superscript"/>
              </w:rPr>
              <w:t>1,3</w:t>
            </w:r>
          </w:p>
        </w:tc>
      </w:tr>
      <w:tr w:rsidR="00A126A1" w:rsidRPr="00A126A1" w14:paraId="03DC909C" w14:textId="77777777" w:rsidTr="005C42D9">
        <w:trPr>
          <w:jc w:val="center"/>
        </w:trPr>
        <w:tc>
          <w:tcPr>
            <w:tcW w:w="0" w:type="auto"/>
            <w:tcBorders>
              <w:top w:val="nil"/>
              <w:left w:val="nil"/>
              <w:bottom w:val="nil"/>
              <w:right w:val="nil"/>
            </w:tcBorders>
          </w:tcPr>
          <w:p w14:paraId="4BE4A11C" w14:textId="77777777" w:rsidR="00A126A1" w:rsidRPr="00A126A1" w:rsidRDefault="00A126A1" w:rsidP="00A126A1">
            <w:pPr>
              <w:rPr>
                <w:sz w:val="20"/>
                <w:szCs w:val="20"/>
              </w:rPr>
            </w:pPr>
          </w:p>
        </w:tc>
        <w:tc>
          <w:tcPr>
            <w:tcW w:w="0" w:type="auto"/>
            <w:tcBorders>
              <w:top w:val="nil"/>
              <w:left w:val="nil"/>
              <w:bottom w:val="nil"/>
              <w:right w:val="nil"/>
            </w:tcBorders>
          </w:tcPr>
          <w:p w14:paraId="1D058438" w14:textId="77777777" w:rsidR="00A126A1" w:rsidRPr="00A126A1" w:rsidRDefault="00A126A1" w:rsidP="00A126A1">
            <w:pPr>
              <w:rPr>
                <w:sz w:val="20"/>
                <w:szCs w:val="20"/>
              </w:rPr>
            </w:pPr>
            <w:r w:rsidRPr="00A126A1">
              <w:rPr>
                <w:sz w:val="20"/>
                <w:szCs w:val="20"/>
              </w:rPr>
              <w:t xml:space="preserve">4. Perception/hallucination </w:t>
            </w:r>
          </w:p>
        </w:tc>
        <w:tc>
          <w:tcPr>
            <w:tcW w:w="0" w:type="auto"/>
            <w:tcBorders>
              <w:top w:val="nil"/>
              <w:left w:val="nil"/>
              <w:bottom w:val="nil"/>
              <w:right w:val="nil"/>
            </w:tcBorders>
          </w:tcPr>
          <w:p w14:paraId="77AE1209" w14:textId="77777777" w:rsidR="00A126A1" w:rsidRPr="00A126A1" w:rsidRDefault="00A126A1" w:rsidP="00A126A1">
            <w:pPr>
              <w:rPr>
                <w:sz w:val="20"/>
                <w:szCs w:val="20"/>
              </w:rPr>
            </w:pPr>
            <w:r w:rsidRPr="00A126A1">
              <w:rPr>
                <w:sz w:val="20"/>
                <w:szCs w:val="20"/>
              </w:rPr>
              <w:t>0.5 (1.7)</w:t>
            </w:r>
            <w:r w:rsidRPr="00A126A1">
              <w:rPr>
                <w:sz w:val="20"/>
                <w:szCs w:val="20"/>
                <w:vertAlign w:val="superscript"/>
              </w:rPr>
              <w:t>2,4</w:t>
            </w:r>
          </w:p>
        </w:tc>
        <w:tc>
          <w:tcPr>
            <w:tcW w:w="0" w:type="auto"/>
            <w:tcBorders>
              <w:top w:val="nil"/>
              <w:left w:val="nil"/>
              <w:bottom w:val="nil"/>
              <w:right w:val="nil"/>
            </w:tcBorders>
          </w:tcPr>
          <w:p w14:paraId="6BF6DE39" w14:textId="77777777" w:rsidR="00A126A1" w:rsidRPr="00A126A1" w:rsidRDefault="00A126A1" w:rsidP="00A126A1">
            <w:pPr>
              <w:rPr>
                <w:sz w:val="20"/>
                <w:szCs w:val="20"/>
              </w:rPr>
            </w:pPr>
            <w:r w:rsidRPr="00A126A1">
              <w:rPr>
                <w:sz w:val="20"/>
                <w:szCs w:val="20"/>
              </w:rPr>
              <w:t>2.7 (4.3)</w:t>
            </w:r>
            <w:r w:rsidRPr="00A126A1">
              <w:rPr>
                <w:sz w:val="20"/>
                <w:szCs w:val="20"/>
                <w:vertAlign w:val="superscript"/>
              </w:rPr>
              <w:t>1,3,4</w:t>
            </w:r>
          </w:p>
        </w:tc>
        <w:tc>
          <w:tcPr>
            <w:tcW w:w="0" w:type="auto"/>
            <w:tcBorders>
              <w:top w:val="nil"/>
              <w:left w:val="nil"/>
              <w:bottom w:val="nil"/>
              <w:right w:val="nil"/>
            </w:tcBorders>
          </w:tcPr>
          <w:p w14:paraId="78B833C1" w14:textId="77777777" w:rsidR="00A126A1" w:rsidRPr="00A126A1" w:rsidRDefault="00A126A1" w:rsidP="00A126A1">
            <w:pPr>
              <w:rPr>
                <w:sz w:val="20"/>
                <w:szCs w:val="20"/>
              </w:rPr>
            </w:pPr>
            <w:r w:rsidRPr="00A126A1">
              <w:rPr>
                <w:sz w:val="20"/>
                <w:szCs w:val="20"/>
              </w:rPr>
              <w:t>0.8 (1.8)</w:t>
            </w:r>
            <w:r w:rsidRPr="00A126A1">
              <w:rPr>
                <w:sz w:val="20"/>
                <w:szCs w:val="20"/>
                <w:vertAlign w:val="superscript"/>
              </w:rPr>
              <w:t>2,4</w:t>
            </w:r>
          </w:p>
        </w:tc>
        <w:tc>
          <w:tcPr>
            <w:tcW w:w="0" w:type="auto"/>
            <w:tcBorders>
              <w:top w:val="nil"/>
              <w:left w:val="nil"/>
              <w:bottom w:val="nil"/>
              <w:right w:val="nil"/>
            </w:tcBorders>
          </w:tcPr>
          <w:p w14:paraId="4DA6677A" w14:textId="77777777" w:rsidR="00A126A1" w:rsidRPr="00A126A1" w:rsidRDefault="00A126A1" w:rsidP="00A126A1">
            <w:pPr>
              <w:rPr>
                <w:sz w:val="20"/>
                <w:szCs w:val="20"/>
              </w:rPr>
            </w:pPr>
            <w:r w:rsidRPr="00A126A1">
              <w:rPr>
                <w:sz w:val="20"/>
                <w:szCs w:val="20"/>
              </w:rPr>
              <w:t>9.7 (6.9)</w:t>
            </w:r>
            <w:r w:rsidRPr="00A126A1">
              <w:rPr>
                <w:sz w:val="20"/>
                <w:szCs w:val="20"/>
                <w:vertAlign w:val="superscript"/>
              </w:rPr>
              <w:t>1,2,3</w:t>
            </w:r>
          </w:p>
        </w:tc>
      </w:tr>
      <w:tr w:rsidR="00A126A1" w:rsidRPr="00A126A1" w14:paraId="5CE87B3B" w14:textId="77777777" w:rsidTr="005C42D9">
        <w:trPr>
          <w:jc w:val="center"/>
        </w:trPr>
        <w:tc>
          <w:tcPr>
            <w:tcW w:w="0" w:type="auto"/>
            <w:tcBorders>
              <w:top w:val="nil"/>
              <w:left w:val="nil"/>
              <w:bottom w:val="nil"/>
              <w:right w:val="nil"/>
            </w:tcBorders>
          </w:tcPr>
          <w:p w14:paraId="3FA4699E" w14:textId="77777777" w:rsidR="00A126A1" w:rsidRPr="00A126A1" w:rsidRDefault="00A126A1" w:rsidP="00A126A1">
            <w:pPr>
              <w:rPr>
                <w:sz w:val="20"/>
                <w:szCs w:val="20"/>
              </w:rPr>
            </w:pPr>
          </w:p>
        </w:tc>
        <w:tc>
          <w:tcPr>
            <w:tcW w:w="0" w:type="auto"/>
            <w:tcBorders>
              <w:top w:val="nil"/>
              <w:left w:val="nil"/>
              <w:bottom w:val="nil"/>
              <w:right w:val="nil"/>
            </w:tcBorders>
          </w:tcPr>
          <w:p w14:paraId="2174AE0A" w14:textId="77777777" w:rsidR="00A126A1" w:rsidRPr="00A126A1" w:rsidRDefault="00A126A1" w:rsidP="00A126A1">
            <w:pPr>
              <w:rPr>
                <w:sz w:val="20"/>
                <w:szCs w:val="20"/>
              </w:rPr>
            </w:pPr>
            <w:r w:rsidRPr="00A126A1">
              <w:rPr>
                <w:sz w:val="20"/>
                <w:szCs w:val="20"/>
              </w:rPr>
              <w:t xml:space="preserve">5. Attention/memory </w:t>
            </w:r>
          </w:p>
        </w:tc>
        <w:tc>
          <w:tcPr>
            <w:tcW w:w="0" w:type="auto"/>
            <w:tcBorders>
              <w:top w:val="nil"/>
              <w:left w:val="nil"/>
              <w:bottom w:val="nil"/>
              <w:right w:val="nil"/>
            </w:tcBorders>
          </w:tcPr>
          <w:p w14:paraId="14456EBB" w14:textId="77777777" w:rsidR="00A126A1" w:rsidRPr="00A126A1" w:rsidRDefault="00A126A1" w:rsidP="00A126A1">
            <w:pPr>
              <w:rPr>
                <w:sz w:val="20"/>
                <w:szCs w:val="20"/>
              </w:rPr>
            </w:pPr>
            <w:r w:rsidRPr="00A126A1">
              <w:rPr>
                <w:sz w:val="20"/>
                <w:szCs w:val="20"/>
              </w:rPr>
              <w:t>3.0 (4.5)</w:t>
            </w:r>
            <w:r w:rsidRPr="00A126A1">
              <w:rPr>
                <w:sz w:val="20"/>
                <w:szCs w:val="20"/>
                <w:vertAlign w:val="superscript"/>
              </w:rPr>
              <w:t>2,4</w:t>
            </w:r>
          </w:p>
        </w:tc>
        <w:tc>
          <w:tcPr>
            <w:tcW w:w="0" w:type="auto"/>
            <w:tcBorders>
              <w:top w:val="nil"/>
              <w:left w:val="nil"/>
              <w:bottom w:val="nil"/>
              <w:right w:val="nil"/>
            </w:tcBorders>
          </w:tcPr>
          <w:p w14:paraId="46B5BF25" w14:textId="77777777" w:rsidR="00A126A1" w:rsidRPr="00A126A1" w:rsidRDefault="00A126A1" w:rsidP="00A126A1">
            <w:pPr>
              <w:rPr>
                <w:sz w:val="20"/>
                <w:szCs w:val="20"/>
              </w:rPr>
            </w:pPr>
            <w:r w:rsidRPr="00A126A1">
              <w:rPr>
                <w:sz w:val="20"/>
                <w:szCs w:val="20"/>
              </w:rPr>
              <w:t>10.5 (9.2)</w:t>
            </w:r>
            <w:r w:rsidRPr="00A126A1">
              <w:rPr>
                <w:sz w:val="20"/>
                <w:szCs w:val="20"/>
                <w:vertAlign w:val="superscript"/>
              </w:rPr>
              <w:t>1,3,4</w:t>
            </w:r>
          </w:p>
        </w:tc>
        <w:tc>
          <w:tcPr>
            <w:tcW w:w="0" w:type="auto"/>
            <w:tcBorders>
              <w:top w:val="nil"/>
              <w:left w:val="nil"/>
              <w:bottom w:val="nil"/>
              <w:right w:val="nil"/>
            </w:tcBorders>
          </w:tcPr>
          <w:p w14:paraId="4572C5A8" w14:textId="77777777" w:rsidR="00A126A1" w:rsidRPr="00A126A1" w:rsidRDefault="00A126A1" w:rsidP="00A126A1">
            <w:pPr>
              <w:rPr>
                <w:sz w:val="20"/>
                <w:szCs w:val="20"/>
              </w:rPr>
            </w:pPr>
            <w:r w:rsidRPr="00A126A1">
              <w:rPr>
                <w:sz w:val="20"/>
                <w:szCs w:val="20"/>
              </w:rPr>
              <w:t>3.3 (4.4)</w:t>
            </w:r>
            <w:r w:rsidRPr="00A126A1">
              <w:rPr>
                <w:sz w:val="20"/>
                <w:szCs w:val="20"/>
                <w:vertAlign w:val="superscript"/>
              </w:rPr>
              <w:t>2,4</w:t>
            </w:r>
          </w:p>
        </w:tc>
        <w:tc>
          <w:tcPr>
            <w:tcW w:w="0" w:type="auto"/>
            <w:tcBorders>
              <w:top w:val="nil"/>
              <w:left w:val="nil"/>
              <w:bottom w:val="nil"/>
              <w:right w:val="nil"/>
            </w:tcBorders>
          </w:tcPr>
          <w:p w14:paraId="5F15A85A" w14:textId="77777777" w:rsidR="00A126A1" w:rsidRPr="00A126A1" w:rsidRDefault="00A126A1" w:rsidP="00A126A1">
            <w:pPr>
              <w:rPr>
                <w:sz w:val="20"/>
                <w:szCs w:val="20"/>
              </w:rPr>
            </w:pPr>
            <w:r w:rsidRPr="00A126A1">
              <w:rPr>
                <w:sz w:val="20"/>
                <w:szCs w:val="20"/>
              </w:rPr>
              <w:t>14.5 (11.0)</w:t>
            </w:r>
            <w:r w:rsidRPr="00A126A1">
              <w:rPr>
                <w:sz w:val="20"/>
                <w:szCs w:val="20"/>
                <w:vertAlign w:val="superscript"/>
              </w:rPr>
              <w:t>1,2,3</w:t>
            </w:r>
          </w:p>
        </w:tc>
      </w:tr>
      <w:tr w:rsidR="00A126A1" w:rsidRPr="00A126A1" w14:paraId="0CACBEFA" w14:textId="77777777" w:rsidTr="005C42D9">
        <w:trPr>
          <w:jc w:val="center"/>
        </w:trPr>
        <w:tc>
          <w:tcPr>
            <w:tcW w:w="0" w:type="auto"/>
            <w:tcBorders>
              <w:top w:val="nil"/>
              <w:left w:val="nil"/>
              <w:bottom w:val="nil"/>
              <w:right w:val="nil"/>
            </w:tcBorders>
          </w:tcPr>
          <w:p w14:paraId="5DCC6DE8" w14:textId="77777777" w:rsidR="00A126A1" w:rsidRPr="00A126A1" w:rsidRDefault="00A126A1" w:rsidP="00A126A1">
            <w:pPr>
              <w:rPr>
                <w:sz w:val="20"/>
                <w:szCs w:val="20"/>
              </w:rPr>
            </w:pPr>
          </w:p>
        </w:tc>
        <w:tc>
          <w:tcPr>
            <w:tcW w:w="0" w:type="auto"/>
            <w:tcBorders>
              <w:top w:val="nil"/>
              <w:left w:val="nil"/>
              <w:bottom w:val="nil"/>
              <w:right w:val="nil"/>
            </w:tcBorders>
          </w:tcPr>
          <w:p w14:paraId="06A15791" w14:textId="77777777" w:rsidR="00A126A1" w:rsidRPr="00A126A1" w:rsidRDefault="00A126A1" w:rsidP="00A126A1">
            <w:pPr>
              <w:rPr>
                <w:sz w:val="20"/>
                <w:szCs w:val="20"/>
              </w:rPr>
            </w:pPr>
            <w:r w:rsidRPr="00A126A1">
              <w:rPr>
                <w:sz w:val="20"/>
                <w:szCs w:val="20"/>
              </w:rPr>
              <w:t xml:space="preserve">6. Gastrointestinal </w:t>
            </w:r>
          </w:p>
        </w:tc>
        <w:tc>
          <w:tcPr>
            <w:tcW w:w="0" w:type="auto"/>
            <w:tcBorders>
              <w:top w:val="nil"/>
              <w:left w:val="nil"/>
              <w:bottom w:val="nil"/>
              <w:right w:val="nil"/>
            </w:tcBorders>
          </w:tcPr>
          <w:p w14:paraId="76A919EF" w14:textId="77777777" w:rsidR="00A126A1" w:rsidRPr="00A126A1" w:rsidRDefault="00A126A1" w:rsidP="00A126A1">
            <w:pPr>
              <w:rPr>
                <w:sz w:val="20"/>
                <w:szCs w:val="20"/>
              </w:rPr>
            </w:pPr>
            <w:r w:rsidRPr="00A126A1">
              <w:rPr>
                <w:sz w:val="20"/>
                <w:szCs w:val="20"/>
              </w:rPr>
              <w:t>2.9 (4.1)</w:t>
            </w:r>
            <w:r w:rsidRPr="00A126A1">
              <w:rPr>
                <w:sz w:val="20"/>
                <w:szCs w:val="20"/>
                <w:vertAlign w:val="superscript"/>
              </w:rPr>
              <w:t>2,3,4</w:t>
            </w:r>
          </w:p>
        </w:tc>
        <w:tc>
          <w:tcPr>
            <w:tcW w:w="0" w:type="auto"/>
            <w:tcBorders>
              <w:top w:val="nil"/>
              <w:left w:val="nil"/>
              <w:bottom w:val="nil"/>
              <w:right w:val="nil"/>
            </w:tcBorders>
          </w:tcPr>
          <w:p w14:paraId="5054D1DF" w14:textId="77777777" w:rsidR="00A126A1" w:rsidRPr="00A126A1" w:rsidRDefault="00A126A1" w:rsidP="00A126A1">
            <w:pPr>
              <w:rPr>
                <w:sz w:val="20"/>
                <w:szCs w:val="20"/>
              </w:rPr>
            </w:pPr>
            <w:r w:rsidRPr="00A126A1">
              <w:rPr>
                <w:sz w:val="20"/>
                <w:szCs w:val="20"/>
              </w:rPr>
              <w:t>8.5 (7.1)</w:t>
            </w:r>
            <w:r w:rsidRPr="00A126A1">
              <w:rPr>
                <w:sz w:val="20"/>
                <w:szCs w:val="20"/>
                <w:vertAlign w:val="superscript"/>
              </w:rPr>
              <w:t>1,3,4</w:t>
            </w:r>
          </w:p>
        </w:tc>
        <w:tc>
          <w:tcPr>
            <w:tcW w:w="0" w:type="auto"/>
            <w:tcBorders>
              <w:top w:val="nil"/>
              <w:left w:val="nil"/>
              <w:bottom w:val="nil"/>
              <w:right w:val="nil"/>
            </w:tcBorders>
          </w:tcPr>
          <w:p w14:paraId="61042F27" w14:textId="77777777" w:rsidR="00A126A1" w:rsidRPr="00A126A1" w:rsidRDefault="00A126A1" w:rsidP="00A126A1">
            <w:pPr>
              <w:rPr>
                <w:sz w:val="20"/>
                <w:szCs w:val="20"/>
              </w:rPr>
            </w:pPr>
            <w:r w:rsidRPr="00A126A1">
              <w:rPr>
                <w:sz w:val="20"/>
                <w:szCs w:val="20"/>
              </w:rPr>
              <w:t>4.7 (5.3)</w:t>
            </w:r>
            <w:r w:rsidRPr="00A126A1">
              <w:rPr>
                <w:sz w:val="20"/>
                <w:szCs w:val="20"/>
                <w:vertAlign w:val="superscript"/>
              </w:rPr>
              <w:t>1,2,4</w:t>
            </w:r>
          </w:p>
        </w:tc>
        <w:tc>
          <w:tcPr>
            <w:tcW w:w="0" w:type="auto"/>
            <w:tcBorders>
              <w:top w:val="nil"/>
              <w:left w:val="nil"/>
              <w:bottom w:val="nil"/>
              <w:right w:val="nil"/>
            </w:tcBorders>
          </w:tcPr>
          <w:p w14:paraId="7891CE85" w14:textId="77777777" w:rsidR="00A126A1" w:rsidRPr="00A126A1" w:rsidRDefault="00A126A1" w:rsidP="00A126A1">
            <w:pPr>
              <w:rPr>
                <w:sz w:val="20"/>
                <w:szCs w:val="20"/>
              </w:rPr>
            </w:pPr>
            <w:r w:rsidRPr="00A126A1">
              <w:rPr>
                <w:sz w:val="20"/>
                <w:szCs w:val="20"/>
              </w:rPr>
              <w:t>17.4 (9.2)</w:t>
            </w:r>
            <w:r w:rsidRPr="00A126A1">
              <w:rPr>
                <w:sz w:val="20"/>
                <w:szCs w:val="20"/>
                <w:vertAlign w:val="superscript"/>
              </w:rPr>
              <w:t>1,2,3</w:t>
            </w:r>
          </w:p>
        </w:tc>
      </w:tr>
      <w:tr w:rsidR="00A126A1" w:rsidRPr="00A126A1" w14:paraId="0CCE1B2A" w14:textId="77777777" w:rsidTr="005C42D9">
        <w:trPr>
          <w:jc w:val="center"/>
        </w:trPr>
        <w:tc>
          <w:tcPr>
            <w:tcW w:w="0" w:type="auto"/>
            <w:tcBorders>
              <w:top w:val="nil"/>
              <w:left w:val="nil"/>
              <w:bottom w:val="nil"/>
              <w:right w:val="nil"/>
            </w:tcBorders>
          </w:tcPr>
          <w:p w14:paraId="5A273DA2" w14:textId="77777777" w:rsidR="00A126A1" w:rsidRPr="00A126A1" w:rsidRDefault="00A126A1" w:rsidP="00A126A1">
            <w:pPr>
              <w:rPr>
                <w:sz w:val="20"/>
                <w:szCs w:val="20"/>
              </w:rPr>
            </w:pPr>
          </w:p>
        </w:tc>
        <w:tc>
          <w:tcPr>
            <w:tcW w:w="0" w:type="auto"/>
            <w:tcBorders>
              <w:top w:val="nil"/>
              <w:left w:val="nil"/>
              <w:bottom w:val="nil"/>
              <w:right w:val="nil"/>
            </w:tcBorders>
          </w:tcPr>
          <w:p w14:paraId="2E744E43" w14:textId="77777777" w:rsidR="00A126A1" w:rsidRPr="00A126A1" w:rsidRDefault="00A126A1" w:rsidP="00A126A1">
            <w:pPr>
              <w:rPr>
                <w:sz w:val="20"/>
                <w:szCs w:val="20"/>
              </w:rPr>
            </w:pPr>
            <w:r w:rsidRPr="00A126A1">
              <w:rPr>
                <w:sz w:val="20"/>
                <w:szCs w:val="20"/>
              </w:rPr>
              <w:t xml:space="preserve">7. Urinary </w:t>
            </w:r>
          </w:p>
        </w:tc>
        <w:tc>
          <w:tcPr>
            <w:tcW w:w="0" w:type="auto"/>
            <w:tcBorders>
              <w:top w:val="nil"/>
              <w:left w:val="nil"/>
              <w:bottom w:val="nil"/>
              <w:right w:val="nil"/>
            </w:tcBorders>
          </w:tcPr>
          <w:p w14:paraId="3EEB3516" w14:textId="77777777" w:rsidR="00A126A1" w:rsidRPr="00A126A1" w:rsidRDefault="00A126A1" w:rsidP="00A126A1">
            <w:pPr>
              <w:rPr>
                <w:sz w:val="20"/>
                <w:szCs w:val="20"/>
              </w:rPr>
            </w:pPr>
            <w:r w:rsidRPr="00A126A1">
              <w:rPr>
                <w:sz w:val="20"/>
                <w:szCs w:val="20"/>
              </w:rPr>
              <w:t>4.7 (6.2)</w:t>
            </w:r>
            <w:r w:rsidRPr="00A126A1">
              <w:rPr>
                <w:sz w:val="20"/>
                <w:szCs w:val="20"/>
                <w:vertAlign w:val="superscript"/>
              </w:rPr>
              <w:t>2,4</w:t>
            </w:r>
          </w:p>
        </w:tc>
        <w:tc>
          <w:tcPr>
            <w:tcW w:w="0" w:type="auto"/>
            <w:tcBorders>
              <w:top w:val="nil"/>
              <w:left w:val="nil"/>
              <w:bottom w:val="nil"/>
              <w:right w:val="nil"/>
            </w:tcBorders>
          </w:tcPr>
          <w:p w14:paraId="6060512D" w14:textId="77777777" w:rsidR="00A126A1" w:rsidRPr="00A126A1" w:rsidRDefault="00A126A1" w:rsidP="00A126A1">
            <w:pPr>
              <w:rPr>
                <w:sz w:val="20"/>
                <w:szCs w:val="20"/>
              </w:rPr>
            </w:pPr>
            <w:r w:rsidRPr="00A126A1">
              <w:rPr>
                <w:sz w:val="20"/>
                <w:szCs w:val="20"/>
              </w:rPr>
              <w:t>14.0 (9.9)</w:t>
            </w:r>
            <w:r w:rsidRPr="00A126A1">
              <w:rPr>
                <w:sz w:val="20"/>
                <w:szCs w:val="20"/>
                <w:vertAlign w:val="superscript"/>
              </w:rPr>
              <w:t>1,3,4</w:t>
            </w:r>
          </w:p>
        </w:tc>
        <w:tc>
          <w:tcPr>
            <w:tcW w:w="0" w:type="auto"/>
            <w:tcBorders>
              <w:top w:val="nil"/>
              <w:left w:val="nil"/>
              <w:bottom w:val="nil"/>
              <w:right w:val="nil"/>
            </w:tcBorders>
          </w:tcPr>
          <w:p w14:paraId="6A17106C" w14:textId="77777777" w:rsidR="00A126A1" w:rsidRPr="00A126A1" w:rsidRDefault="00A126A1" w:rsidP="00A126A1">
            <w:pPr>
              <w:rPr>
                <w:sz w:val="20"/>
                <w:szCs w:val="20"/>
              </w:rPr>
            </w:pPr>
            <w:r w:rsidRPr="00A126A1">
              <w:rPr>
                <w:sz w:val="20"/>
                <w:szCs w:val="20"/>
              </w:rPr>
              <w:t>6.2 (6.7)</w:t>
            </w:r>
            <w:r w:rsidRPr="00A126A1">
              <w:rPr>
                <w:sz w:val="20"/>
                <w:szCs w:val="20"/>
                <w:vertAlign w:val="superscript"/>
              </w:rPr>
              <w:t>2,4</w:t>
            </w:r>
          </w:p>
        </w:tc>
        <w:tc>
          <w:tcPr>
            <w:tcW w:w="0" w:type="auto"/>
            <w:tcBorders>
              <w:top w:val="nil"/>
              <w:left w:val="nil"/>
              <w:bottom w:val="nil"/>
              <w:right w:val="nil"/>
            </w:tcBorders>
          </w:tcPr>
          <w:p w14:paraId="11DE00B7" w14:textId="77777777" w:rsidR="00A126A1" w:rsidRPr="00A126A1" w:rsidRDefault="00A126A1" w:rsidP="00A126A1">
            <w:pPr>
              <w:rPr>
                <w:sz w:val="20"/>
                <w:szCs w:val="20"/>
              </w:rPr>
            </w:pPr>
            <w:r w:rsidRPr="00A126A1">
              <w:rPr>
                <w:sz w:val="20"/>
                <w:szCs w:val="20"/>
              </w:rPr>
              <w:t>20.3 (9.7)</w:t>
            </w:r>
            <w:r w:rsidRPr="00A126A1">
              <w:rPr>
                <w:sz w:val="20"/>
                <w:szCs w:val="20"/>
                <w:vertAlign w:val="superscript"/>
              </w:rPr>
              <w:t>1,2,3</w:t>
            </w:r>
          </w:p>
        </w:tc>
      </w:tr>
      <w:tr w:rsidR="00A126A1" w:rsidRPr="00A126A1" w14:paraId="764A2C7F" w14:textId="77777777" w:rsidTr="005C42D9">
        <w:trPr>
          <w:jc w:val="center"/>
        </w:trPr>
        <w:tc>
          <w:tcPr>
            <w:tcW w:w="0" w:type="auto"/>
            <w:tcBorders>
              <w:top w:val="nil"/>
              <w:left w:val="nil"/>
              <w:bottom w:val="nil"/>
              <w:right w:val="nil"/>
            </w:tcBorders>
          </w:tcPr>
          <w:p w14:paraId="59F4D3F4" w14:textId="77777777" w:rsidR="00A126A1" w:rsidRPr="00A126A1" w:rsidRDefault="00A126A1" w:rsidP="00A126A1">
            <w:pPr>
              <w:rPr>
                <w:sz w:val="20"/>
                <w:szCs w:val="20"/>
              </w:rPr>
            </w:pPr>
          </w:p>
        </w:tc>
        <w:tc>
          <w:tcPr>
            <w:tcW w:w="0" w:type="auto"/>
            <w:tcBorders>
              <w:top w:val="nil"/>
              <w:left w:val="nil"/>
              <w:bottom w:val="nil"/>
              <w:right w:val="nil"/>
            </w:tcBorders>
          </w:tcPr>
          <w:p w14:paraId="20740C3D" w14:textId="77777777" w:rsidR="00A126A1" w:rsidRPr="00A126A1" w:rsidRDefault="00A126A1" w:rsidP="00A126A1">
            <w:pPr>
              <w:rPr>
                <w:sz w:val="20"/>
                <w:szCs w:val="20"/>
              </w:rPr>
            </w:pPr>
            <w:r w:rsidRPr="00A126A1">
              <w:rPr>
                <w:sz w:val="20"/>
                <w:szCs w:val="20"/>
              </w:rPr>
              <w:t xml:space="preserve">8. Sexual function </w:t>
            </w:r>
          </w:p>
        </w:tc>
        <w:tc>
          <w:tcPr>
            <w:tcW w:w="0" w:type="auto"/>
            <w:tcBorders>
              <w:top w:val="nil"/>
              <w:left w:val="nil"/>
              <w:bottom w:val="nil"/>
              <w:right w:val="nil"/>
            </w:tcBorders>
          </w:tcPr>
          <w:p w14:paraId="1F063669" w14:textId="77777777" w:rsidR="00A126A1" w:rsidRPr="00A126A1" w:rsidRDefault="00A126A1" w:rsidP="00A126A1">
            <w:pPr>
              <w:rPr>
                <w:sz w:val="20"/>
                <w:szCs w:val="20"/>
              </w:rPr>
            </w:pPr>
            <w:r w:rsidRPr="00A126A1">
              <w:rPr>
                <w:sz w:val="20"/>
                <w:szCs w:val="20"/>
              </w:rPr>
              <w:t>1.7 (3.4)</w:t>
            </w:r>
            <w:r w:rsidRPr="00A126A1">
              <w:rPr>
                <w:sz w:val="20"/>
                <w:szCs w:val="20"/>
                <w:vertAlign w:val="superscript"/>
              </w:rPr>
              <w:t>2,3,4</w:t>
            </w:r>
          </w:p>
        </w:tc>
        <w:tc>
          <w:tcPr>
            <w:tcW w:w="0" w:type="auto"/>
            <w:tcBorders>
              <w:top w:val="nil"/>
              <w:left w:val="nil"/>
              <w:bottom w:val="nil"/>
              <w:right w:val="nil"/>
            </w:tcBorders>
          </w:tcPr>
          <w:p w14:paraId="4C62211A" w14:textId="77777777" w:rsidR="00A126A1" w:rsidRPr="00A126A1" w:rsidRDefault="00A126A1" w:rsidP="00A126A1">
            <w:pPr>
              <w:rPr>
                <w:sz w:val="20"/>
                <w:szCs w:val="20"/>
              </w:rPr>
            </w:pPr>
            <w:r w:rsidRPr="00A126A1">
              <w:rPr>
                <w:sz w:val="20"/>
                <w:szCs w:val="20"/>
              </w:rPr>
              <w:t>7.3 (7.8)</w:t>
            </w:r>
            <w:r w:rsidRPr="00A126A1">
              <w:rPr>
                <w:sz w:val="20"/>
                <w:szCs w:val="20"/>
                <w:vertAlign w:val="superscript"/>
              </w:rPr>
              <w:t>1,3</w:t>
            </w:r>
          </w:p>
        </w:tc>
        <w:tc>
          <w:tcPr>
            <w:tcW w:w="0" w:type="auto"/>
            <w:tcBorders>
              <w:top w:val="nil"/>
              <w:left w:val="nil"/>
              <w:bottom w:val="nil"/>
              <w:right w:val="nil"/>
            </w:tcBorders>
          </w:tcPr>
          <w:p w14:paraId="6B9CBCCE" w14:textId="77777777" w:rsidR="00A126A1" w:rsidRPr="00A126A1" w:rsidRDefault="00A126A1" w:rsidP="00A126A1">
            <w:pPr>
              <w:rPr>
                <w:sz w:val="20"/>
                <w:szCs w:val="20"/>
              </w:rPr>
            </w:pPr>
            <w:r w:rsidRPr="00A126A1">
              <w:rPr>
                <w:sz w:val="20"/>
                <w:szCs w:val="20"/>
              </w:rPr>
              <w:t>2.4 (4.1)</w:t>
            </w:r>
            <w:r w:rsidRPr="00A126A1">
              <w:rPr>
                <w:sz w:val="20"/>
                <w:szCs w:val="20"/>
                <w:vertAlign w:val="superscript"/>
              </w:rPr>
              <w:t>1,2,4</w:t>
            </w:r>
          </w:p>
        </w:tc>
        <w:tc>
          <w:tcPr>
            <w:tcW w:w="0" w:type="auto"/>
            <w:tcBorders>
              <w:top w:val="nil"/>
              <w:left w:val="nil"/>
              <w:bottom w:val="nil"/>
              <w:right w:val="nil"/>
            </w:tcBorders>
          </w:tcPr>
          <w:p w14:paraId="77042D48" w14:textId="77777777" w:rsidR="00A126A1" w:rsidRPr="00A126A1" w:rsidRDefault="00A126A1" w:rsidP="00A126A1">
            <w:pPr>
              <w:rPr>
                <w:sz w:val="20"/>
                <w:szCs w:val="20"/>
              </w:rPr>
            </w:pPr>
            <w:r w:rsidRPr="00A126A1">
              <w:rPr>
                <w:sz w:val="20"/>
                <w:szCs w:val="20"/>
              </w:rPr>
              <w:t>9.0 (9.9)</w:t>
            </w:r>
            <w:r w:rsidRPr="00A126A1">
              <w:rPr>
                <w:sz w:val="20"/>
                <w:szCs w:val="20"/>
                <w:vertAlign w:val="superscript"/>
              </w:rPr>
              <w:t>1,3</w:t>
            </w:r>
          </w:p>
        </w:tc>
      </w:tr>
      <w:tr w:rsidR="00A126A1" w:rsidRPr="00A126A1" w14:paraId="61E1E3A1" w14:textId="77777777" w:rsidTr="005C42D9">
        <w:trPr>
          <w:jc w:val="center"/>
        </w:trPr>
        <w:tc>
          <w:tcPr>
            <w:tcW w:w="0" w:type="auto"/>
            <w:tcBorders>
              <w:top w:val="nil"/>
              <w:left w:val="nil"/>
              <w:bottom w:val="single" w:sz="4" w:space="0" w:color="auto"/>
              <w:right w:val="nil"/>
            </w:tcBorders>
          </w:tcPr>
          <w:p w14:paraId="169A0265"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2D5A92B7" w14:textId="77777777" w:rsidR="00A126A1" w:rsidRPr="00A126A1" w:rsidRDefault="00A126A1" w:rsidP="00A126A1">
            <w:pPr>
              <w:rPr>
                <w:sz w:val="20"/>
                <w:szCs w:val="20"/>
              </w:rPr>
            </w:pPr>
            <w:r w:rsidRPr="00A126A1">
              <w:rPr>
                <w:sz w:val="20"/>
                <w:szCs w:val="20"/>
              </w:rPr>
              <w:t xml:space="preserve">9. Miscellaneous </w:t>
            </w:r>
          </w:p>
        </w:tc>
        <w:tc>
          <w:tcPr>
            <w:tcW w:w="0" w:type="auto"/>
            <w:tcBorders>
              <w:top w:val="nil"/>
              <w:left w:val="nil"/>
              <w:bottom w:val="single" w:sz="4" w:space="0" w:color="auto"/>
              <w:right w:val="nil"/>
            </w:tcBorders>
          </w:tcPr>
          <w:p w14:paraId="06BB4EE6" w14:textId="77777777" w:rsidR="00A126A1" w:rsidRPr="00A126A1" w:rsidRDefault="00A126A1" w:rsidP="00A126A1">
            <w:pPr>
              <w:rPr>
                <w:sz w:val="20"/>
                <w:szCs w:val="20"/>
              </w:rPr>
            </w:pPr>
            <w:r w:rsidRPr="00A126A1">
              <w:rPr>
                <w:sz w:val="20"/>
                <w:szCs w:val="20"/>
              </w:rPr>
              <w:t>4.0 (4.8)</w:t>
            </w:r>
            <w:r w:rsidRPr="00A126A1">
              <w:rPr>
                <w:sz w:val="20"/>
                <w:szCs w:val="20"/>
                <w:vertAlign w:val="superscript"/>
              </w:rPr>
              <w:t>2,3,4</w:t>
            </w:r>
          </w:p>
        </w:tc>
        <w:tc>
          <w:tcPr>
            <w:tcW w:w="0" w:type="auto"/>
            <w:tcBorders>
              <w:top w:val="nil"/>
              <w:left w:val="nil"/>
              <w:bottom w:val="single" w:sz="4" w:space="0" w:color="auto"/>
              <w:right w:val="nil"/>
            </w:tcBorders>
          </w:tcPr>
          <w:p w14:paraId="5ACE8DEB" w14:textId="77777777" w:rsidR="00A126A1" w:rsidRPr="00A126A1" w:rsidRDefault="00A126A1" w:rsidP="00A126A1">
            <w:pPr>
              <w:rPr>
                <w:sz w:val="20"/>
                <w:szCs w:val="20"/>
              </w:rPr>
            </w:pPr>
            <w:r w:rsidRPr="00A126A1">
              <w:rPr>
                <w:sz w:val="20"/>
                <w:szCs w:val="20"/>
              </w:rPr>
              <w:t>13.2 (8.7)</w:t>
            </w:r>
            <w:r w:rsidRPr="00A126A1">
              <w:rPr>
                <w:sz w:val="20"/>
                <w:szCs w:val="20"/>
                <w:vertAlign w:val="superscript"/>
              </w:rPr>
              <w:t>1,3</w:t>
            </w:r>
          </w:p>
        </w:tc>
        <w:tc>
          <w:tcPr>
            <w:tcW w:w="0" w:type="auto"/>
            <w:tcBorders>
              <w:top w:val="nil"/>
              <w:left w:val="nil"/>
              <w:bottom w:val="single" w:sz="4" w:space="0" w:color="auto"/>
              <w:right w:val="nil"/>
            </w:tcBorders>
          </w:tcPr>
          <w:p w14:paraId="41274B56" w14:textId="77777777" w:rsidR="00A126A1" w:rsidRPr="00A126A1" w:rsidRDefault="00A126A1" w:rsidP="00A126A1">
            <w:pPr>
              <w:rPr>
                <w:sz w:val="20"/>
                <w:szCs w:val="20"/>
              </w:rPr>
            </w:pPr>
            <w:r w:rsidRPr="00A126A1">
              <w:rPr>
                <w:sz w:val="20"/>
                <w:szCs w:val="20"/>
              </w:rPr>
              <w:t>6.2 (6.8)</w:t>
            </w:r>
            <w:r w:rsidRPr="00A126A1">
              <w:rPr>
                <w:sz w:val="20"/>
                <w:szCs w:val="20"/>
                <w:vertAlign w:val="superscript"/>
              </w:rPr>
              <w:t>1,2,4</w:t>
            </w:r>
          </w:p>
        </w:tc>
        <w:tc>
          <w:tcPr>
            <w:tcW w:w="0" w:type="auto"/>
            <w:tcBorders>
              <w:top w:val="nil"/>
              <w:left w:val="nil"/>
              <w:bottom w:val="single" w:sz="4" w:space="0" w:color="auto"/>
              <w:right w:val="nil"/>
            </w:tcBorders>
          </w:tcPr>
          <w:p w14:paraId="1B81E95A" w14:textId="77777777" w:rsidR="00A126A1" w:rsidRPr="00A126A1" w:rsidRDefault="00A126A1" w:rsidP="00A126A1">
            <w:pPr>
              <w:rPr>
                <w:sz w:val="20"/>
                <w:szCs w:val="20"/>
              </w:rPr>
            </w:pPr>
            <w:r w:rsidRPr="00A126A1">
              <w:rPr>
                <w:sz w:val="20"/>
                <w:szCs w:val="20"/>
              </w:rPr>
              <w:t>14.5 (10.1)</w:t>
            </w:r>
            <w:r w:rsidRPr="00A126A1">
              <w:rPr>
                <w:sz w:val="20"/>
                <w:szCs w:val="20"/>
                <w:vertAlign w:val="superscript"/>
              </w:rPr>
              <w:t>1,3</w:t>
            </w:r>
          </w:p>
        </w:tc>
      </w:tr>
      <w:tr w:rsidR="00A126A1" w:rsidRPr="00A126A1" w14:paraId="3CA35645" w14:textId="77777777" w:rsidTr="005C42D9">
        <w:trPr>
          <w:jc w:val="center"/>
        </w:trPr>
        <w:tc>
          <w:tcPr>
            <w:tcW w:w="0" w:type="auto"/>
            <w:tcBorders>
              <w:top w:val="single" w:sz="4" w:space="0" w:color="auto"/>
              <w:left w:val="nil"/>
              <w:bottom w:val="nil"/>
              <w:right w:val="nil"/>
            </w:tcBorders>
          </w:tcPr>
          <w:p w14:paraId="31E691B3" w14:textId="77777777" w:rsidR="00A126A1" w:rsidRPr="00A126A1" w:rsidRDefault="00A126A1" w:rsidP="00A126A1">
            <w:pPr>
              <w:rPr>
                <w:sz w:val="20"/>
                <w:szCs w:val="20"/>
              </w:rPr>
            </w:pPr>
            <w:r w:rsidRPr="00A126A1">
              <w:rPr>
                <w:sz w:val="20"/>
                <w:szCs w:val="20"/>
              </w:rPr>
              <w:t xml:space="preserve">Motor symptoms </w:t>
            </w:r>
          </w:p>
        </w:tc>
        <w:tc>
          <w:tcPr>
            <w:tcW w:w="0" w:type="auto"/>
            <w:tcBorders>
              <w:top w:val="single" w:sz="4" w:space="0" w:color="auto"/>
              <w:left w:val="nil"/>
              <w:bottom w:val="nil"/>
              <w:right w:val="nil"/>
            </w:tcBorders>
          </w:tcPr>
          <w:p w14:paraId="75703D51" w14:textId="77777777" w:rsidR="00A126A1" w:rsidRPr="00A126A1" w:rsidRDefault="00A126A1" w:rsidP="00A126A1">
            <w:pPr>
              <w:rPr>
                <w:sz w:val="20"/>
                <w:szCs w:val="20"/>
              </w:rPr>
            </w:pPr>
            <w:r w:rsidRPr="00A126A1">
              <w:rPr>
                <w:sz w:val="20"/>
                <w:szCs w:val="20"/>
              </w:rPr>
              <w:t xml:space="preserve">Axial </w:t>
            </w:r>
            <w:r w:rsidRPr="00A126A1">
              <w:rPr>
                <w:sz w:val="20"/>
                <w:szCs w:val="20"/>
              </w:rPr>
              <w:tab/>
            </w:r>
          </w:p>
        </w:tc>
        <w:tc>
          <w:tcPr>
            <w:tcW w:w="0" w:type="auto"/>
            <w:tcBorders>
              <w:top w:val="single" w:sz="4" w:space="0" w:color="auto"/>
              <w:left w:val="nil"/>
              <w:bottom w:val="nil"/>
              <w:right w:val="nil"/>
            </w:tcBorders>
          </w:tcPr>
          <w:p w14:paraId="6DED3C97" w14:textId="77777777" w:rsidR="00A126A1" w:rsidRPr="00A126A1" w:rsidRDefault="00A126A1" w:rsidP="00A126A1">
            <w:pPr>
              <w:rPr>
                <w:sz w:val="20"/>
                <w:szCs w:val="20"/>
              </w:rPr>
            </w:pPr>
            <w:r w:rsidRPr="00A126A1">
              <w:rPr>
                <w:sz w:val="20"/>
                <w:szCs w:val="20"/>
              </w:rPr>
              <w:t>1.7 (1.5)</w:t>
            </w:r>
            <w:r w:rsidRPr="00A126A1">
              <w:rPr>
                <w:sz w:val="20"/>
                <w:szCs w:val="20"/>
                <w:vertAlign w:val="superscript"/>
              </w:rPr>
              <w:t>2,3,4</w:t>
            </w:r>
          </w:p>
        </w:tc>
        <w:tc>
          <w:tcPr>
            <w:tcW w:w="0" w:type="auto"/>
            <w:tcBorders>
              <w:top w:val="single" w:sz="4" w:space="0" w:color="auto"/>
              <w:left w:val="nil"/>
              <w:bottom w:val="nil"/>
              <w:right w:val="nil"/>
            </w:tcBorders>
          </w:tcPr>
          <w:p w14:paraId="413A69E9" w14:textId="77777777" w:rsidR="00A126A1" w:rsidRPr="00A126A1" w:rsidRDefault="00A126A1" w:rsidP="00A126A1">
            <w:pPr>
              <w:rPr>
                <w:sz w:val="20"/>
                <w:szCs w:val="20"/>
              </w:rPr>
            </w:pPr>
            <w:r w:rsidRPr="00A126A1">
              <w:rPr>
                <w:sz w:val="20"/>
                <w:szCs w:val="20"/>
              </w:rPr>
              <w:t>3.6 (2.2)</w:t>
            </w:r>
            <w:r w:rsidRPr="00A126A1">
              <w:rPr>
                <w:sz w:val="20"/>
                <w:szCs w:val="20"/>
                <w:vertAlign w:val="superscript"/>
              </w:rPr>
              <w:t>1,3,4</w:t>
            </w:r>
          </w:p>
        </w:tc>
        <w:tc>
          <w:tcPr>
            <w:tcW w:w="0" w:type="auto"/>
            <w:tcBorders>
              <w:top w:val="single" w:sz="4" w:space="0" w:color="auto"/>
              <w:left w:val="nil"/>
              <w:bottom w:val="nil"/>
              <w:right w:val="nil"/>
            </w:tcBorders>
          </w:tcPr>
          <w:p w14:paraId="78FDEFA0" w14:textId="77777777" w:rsidR="00A126A1" w:rsidRPr="00A126A1" w:rsidRDefault="00A126A1" w:rsidP="00A126A1">
            <w:pPr>
              <w:rPr>
                <w:sz w:val="20"/>
                <w:szCs w:val="20"/>
              </w:rPr>
            </w:pPr>
            <w:r w:rsidRPr="00A126A1">
              <w:rPr>
                <w:sz w:val="20"/>
                <w:szCs w:val="20"/>
              </w:rPr>
              <w:t>4.5 (2.3)</w:t>
            </w:r>
            <w:r w:rsidRPr="00A126A1">
              <w:rPr>
                <w:sz w:val="20"/>
                <w:szCs w:val="20"/>
                <w:vertAlign w:val="superscript"/>
              </w:rPr>
              <w:t>1,2,4</w:t>
            </w:r>
          </w:p>
        </w:tc>
        <w:tc>
          <w:tcPr>
            <w:tcW w:w="0" w:type="auto"/>
            <w:tcBorders>
              <w:top w:val="single" w:sz="4" w:space="0" w:color="auto"/>
              <w:left w:val="nil"/>
              <w:bottom w:val="nil"/>
              <w:right w:val="nil"/>
            </w:tcBorders>
          </w:tcPr>
          <w:p w14:paraId="40DEC11D" w14:textId="77777777" w:rsidR="00A126A1" w:rsidRPr="00A126A1" w:rsidRDefault="00A126A1" w:rsidP="00A126A1">
            <w:pPr>
              <w:rPr>
                <w:sz w:val="20"/>
                <w:szCs w:val="20"/>
              </w:rPr>
            </w:pPr>
            <w:r w:rsidRPr="00A126A1">
              <w:rPr>
                <w:sz w:val="20"/>
                <w:szCs w:val="20"/>
              </w:rPr>
              <w:t>8.2 (2.7)</w:t>
            </w:r>
            <w:r w:rsidRPr="00A126A1">
              <w:rPr>
                <w:sz w:val="20"/>
                <w:szCs w:val="20"/>
                <w:vertAlign w:val="superscript"/>
              </w:rPr>
              <w:t>1,2,3</w:t>
            </w:r>
          </w:p>
        </w:tc>
      </w:tr>
      <w:tr w:rsidR="00A126A1" w:rsidRPr="00A126A1" w14:paraId="42767535" w14:textId="77777777" w:rsidTr="005C42D9">
        <w:trPr>
          <w:trHeight w:val="378"/>
          <w:jc w:val="center"/>
        </w:trPr>
        <w:tc>
          <w:tcPr>
            <w:tcW w:w="0" w:type="auto"/>
            <w:tcBorders>
              <w:top w:val="nil"/>
              <w:left w:val="nil"/>
              <w:bottom w:val="nil"/>
              <w:right w:val="nil"/>
            </w:tcBorders>
          </w:tcPr>
          <w:p w14:paraId="61315BA6" w14:textId="77777777" w:rsidR="00A126A1" w:rsidRPr="00A126A1" w:rsidRDefault="00A126A1" w:rsidP="00A126A1">
            <w:pPr>
              <w:rPr>
                <w:sz w:val="20"/>
                <w:szCs w:val="20"/>
              </w:rPr>
            </w:pPr>
          </w:p>
        </w:tc>
        <w:tc>
          <w:tcPr>
            <w:tcW w:w="0" w:type="auto"/>
            <w:tcBorders>
              <w:top w:val="nil"/>
              <w:left w:val="nil"/>
              <w:bottom w:val="nil"/>
              <w:right w:val="nil"/>
            </w:tcBorders>
          </w:tcPr>
          <w:p w14:paraId="3D95CD31" w14:textId="77777777" w:rsidR="00A126A1" w:rsidRPr="00A126A1" w:rsidRDefault="00A126A1" w:rsidP="00A126A1">
            <w:pPr>
              <w:rPr>
                <w:sz w:val="20"/>
                <w:szCs w:val="20"/>
              </w:rPr>
            </w:pPr>
            <w:r w:rsidRPr="00A126A1">
              <w:rPr>
                <w:sz w:val="20"/>
                <w:szCs w:val="20"/>
              </w:rPr>
              <w:t xml:space="preserve">Bradykinesia </w:t>
            </w:r>
          </w:p>
        </w:tc>
        <w:tc>
          <w:tcPr>
            <w:tcW w:w="0" w:type="auto"/>
            <w:tcBorders>
              <w:top w:val="nil"/>
              <w:left w:val="nil"/>
              <w:bottom w:val="nil"/>
              <w:right w:val="nil"/>
            </w:tcBorders>
          </w:tcPr>
          <w:p w14:paraId="36ED9B21" w14:textId="77777777" w:rsidR="00A126A1" w:rsidRPr="00A126A1" w:rsidRDefault="00A126A1" w:rsidP="00A126A1">
            <w:pPr>
              <w:rPr>
                <w:sz w:val="20"/>
                <w:szCs w:val="20"/>
              </w:rPr>
            </w:pPr>
            <w:r w:rsidRPr="00A126A1">
              <w:rPr>
                <w:sz w:val="20"/>
                <w:szCs w:val="20"/>
              </w:rPr>
              <w:t>1.6 (0.9)</w:t>
            </w:r>
            <w:r w:rsidRPr="00A126A1">
              <w:rPr>
                <w:sz w:val="20"/>
                <w:szCs w:val="20"/>
                <w:vertAlign w:val="superscript"/>
              </w:rPr>
              <w:t>2,3,4</w:t>
            </w:r>
          </w:p>
        </w:tc>
        <w:tc>
          <w:tcPr>
            <w:tcW w:w="0" w:type="auto"/>
            <w:tcBorders>
              <w:top w:val="nil"/>
              <w:left w:val="nil"/>
              <w:bottom w:val="nil"/>
              <w:right w:val="nil"/>
            </w:tcBorders>
          </w:tcPr>
          <w:p w14:paraId="54652205" w14:textId="77777777" w:rsidR="00A126A1" w:rsidRPr="00A126A1" w:rsidRDefault="00A126A1" w:rsidP="00A126A1">
            <w:pPr>
              <w:rPr>
                <w:sz w:val="20"/>
                <w:szCs w:val="20"/>
              </w:rPr>
            </w:pPr>
            <w:r w:rsidRPr="00A126A1">
              <w:rPr>
                <w:sz w:val="20"/>
                <w:szCs w:val="20"/>
              </w:rPr>
              <w:t>2.2 (1.1)</w:t>
            </w:r>
            <w:r w:rsidRPr="00A126A1">
              <w:rPr>
                <w:sz w:val="20"/>
                <w:szCs w:val="20"/>
                <w:vertAlign w:val="superscript"/>
              </w:rPr>
              <w:t>1,3,4</w:t>
            </w:r>
          </w:p>
        </w:tc>
        <w:tc>
          <w:tcPr>
            <w:tcW w:w="0" w:type="auto"/>
            <w:tcBorders>
              <w:top w:val="nil"/>
              <w:left w:val="nil"/>
              <w:bottom w:val="nil"/>
              <w:right w:val="nil"/>
            </w:tcBorders>
          </w:tcPr>
          <w:p w14:paraId="46D6FC46" w14:textId="77777777" w:rsidR="00A126A1" w:rsidRPr="00A126A1" w:rsidRDefault="00A126A1" w:rsidP="00A126A1">
            <w:pPr>
              <w:rPr>
                <w:sz w:val="20"/>
                <w:szCs w:val="20"/>
              </w:rPr>
            </w:pPr>
            <w:r w:rsidRPr="00A126A1">
              <w:rPr>
                <w:sz w:val="20"/>
                <w:szCs w:val="20"/>
              </w:rPr>
              <w:t>3.5 (1.0)</w:t>
            </w:r>
            <w:r w:rsidRPr="00A126A1">
              <w:rPr>
                <w:sz w:val="20"/>
                <w:szCs w:val="20"/>
                <w:vertAlign w:val="superscript"/>
              </w:rPr>
              <w:t>1,2,4</w:t>
            </w:r>
          </w:p>
        </w:tc>
        <w:tc>
          <w:tcPr>
            <w:tcW w:w="0" w:type="auto"/>
            <w:tcBorders>
              <w:top w:val="nil"/>
              <w:left w:val="nil"/>
              <w:bottom w:val="nil"/>
              <w:right w:val="nil"/>
            </w:tcBorders>
          </w:tcPr>
          <w:p w14:paraId="4098D6D5" w14:textId="77777777" w:rsidR="00A126A1" w:rsidRPr="00A126A1" w:rsidRDefault="00A126A1" w:rsidP="00A126A1">
            <w:pPr>
              <w:rPr>
                <w:sz w:val="20"/>
                <w:szCs w:val="20"/>
              </w:rPr>
            </w:pPr>
            <w:r w:rsidRPr="00A126A1">
              <w:rPr>
                <w:sz w:val="20"/>
                <w:szCs w:val="20"/>
              </w:rPr>
              <w:t>4.5 (1.3)</w:t>
            </w:r>
            <w:r w:rsidRPr="00A126A1">
              <w:rPr>
                <w:sz w:val="20"/>
                <w:szCs w:val="20"/>
                <w:vertAlign w:val="superscript"/>
              </w:rPr>
              <w:t>1,2,3</w:t>
            </w:r>
          </w:p>
        </w:tc>
      </w:tr>
      <w:tr w:rsidR="00A126A1" w:rsidRPr="00A126A1" w14:paraId="230038A9" w14:textId="77777777" w:rsidTr="005C42D9">
        <w:trPr>
          <w:trHeight w:val="341"/>
          <w:jc w:val="center"/>
        </w:trPr>
        <w:tc>
          <w:tcPr>
            <w:tcW w:w="0" w:type="auto"/>
            <w:tcBorders>
              <w:top w:val="nil"/>
              <w:left w:val="nil"/>
              <w:bottom w:val="nil"/>
              <w:right w:val="nil"/>
            </w:tcBorders>
          </w:tcPr>
          <w:p w14:paraId="557B4533" w14:textId="77777777" w:rsidR="00A126A1" w:rsidRPr="00A126A1" w:rsidRDefault="00A126A1" w:rsidP="00A126A1">
            <w:pPr>
              <w:rPr>
                <w:sz w:val="20"/>
                <w:szCs w:val="20"/>
              </w:rPr>
            </w:pPr>
          </w:p>
        </w:tc>
        <w:tc>
          <w:tcPr>
            <w:tcW w:w="0" w:type="auto"/>
            <w:tcBorders>
              <w:top w:val="nil"/>
              <w:left w:val="nil"/>
              <w:bottom w:val="nil"/>
              <w:right w:val="nil"/>
            </w:tcBorders>
          </w:tcPr>
          <w:p w14:paraId="751A9249" w14:textId="77777777" w:rsidR="00A126A1" w:rsidRPr="00A126A1" w:rsidRDefault="00A126A1" w:rsidP="00A126A1">
            <w:pPr>
              <w:rPr>
                <w:sz w:val="20"/>
                <w:szCs w:val="20"/>
              </w:rPr>
            </w:pPr>
            <w:r w:rsidRPr="00A126A1">
              <w:rPr>
                <w:sz w:val="20"/>
                <w:szCs w:val="20"/>
              </w:rPr>
              <w:t>Rigidity</w:t>
            </w:r>
          </w:p>
        </w:tc>
        <w:tc>
          <w:tcPr>
            <w:tcW w:w="0" w:type="auto"/>
            <w:tcBorders>
              <w:top w:val="nil"/>
              <w:left w:val="nil"/>
              <w:bottom w:val="nil"/>
              <w:right w:val="nil"/>
            </w:tcBorders>
          </w:tcPr>
          <w:p w14:paraId="176AF5C8" w14:textId="77777777" w:rsidR="00A126A1" w:rsidRPr="00A126A1" w:rsidRDefault="00A126A1" w:rsidP="00A126A1">
            <w:pPr>
              <w:rPr>
                <w:sz w:val="20"/>
                <w:szCs w:val="20"/>
              </w:rPr>
            </w:pPr>
            <w:r w:rsidRPr="00A126A1">
              <w:rPr>
                <w:sz w:val="20"/>
                <w:szCs w:val="20"/>
              </w:rPr>
              <w:t>1.5 (0.9)</w:t>
            </w:r>
            <w:r w:rsidRPr="00A126A1">
              <w:rPr>
                <w:sz w:val="20"/>
                <w:szCs w:val="20"/>
                <w:vertAlign w:val="superscript"/>
              </w:rPr>
              <w:t>2,3,4</w:t>
            </w:r>
          </w:p>
        </w:tc>
        <w:tc>
          <w:tcPr>
            <w:tcW w:w="0" w:type="auto"/>
            <w:tcBorders>
              <w:top w:val="nil"/>
              <w:left w:val="nil"/>
              <w:bottom w:val="nil"/>
              <w:right w:val="nil"/>
            </w:tcBorders>
          </w:tcPr>
          <w:p w14:paraId="7D63A57C" w14:textId="77777777" w:rsidR="00A126A1" w:rsidRPr="00A126A1" w:rsidRDefault="00A126A1" w:rsidP="00A126A1">
            <w:pPr>
              <w:rPr>
                <w:sz w:val="20"/>
                <w:szCs w:val="20"/>
              </w:rPr>
            </w:pPr>
            <w:r w:rsidRPr="00A126A1">
              <w:rPr>
                <w:sz w:val="20"/>
                <w:szCs w:val="20"/>
              </w:rPr>
              <w:t>1.8 (1.2)</w:t>
            </w:r>
            <w:r w:rsidRPr="00A126A1">
              <w:rPr>
                <w:sz w:val="20"/>
                <w:szCs w:val="20"/>
                <w:vertAlign w:val="superscript"/>
              </w:rPr>
              <w:t>1,3,4</w:t>
            </w:r>
          </w:p>
        </w:tc>
        <w:tc>
          <w:tcPr>
            <w:tcW w:w="0" w:type="auto"/>
            <w:tcBorders>
              <w:top w:val="nil"/>
              <w:left w:val="nil"/>
              <w:bottom w:val="nil"/>
              <w:right w:val="nil"/>
            </w:tcBorders>
          </w:tcPr>
          <w:p w14:paraId="72D09036" w14:textId="77777777" w:rsidR="00A126A1" w:rsidRPr="00A126A1" w:rsidRDefault="00A126A1" w:rsidP="00A126A1">
            <w:pPr>
              <w:rPr>
                <w:sz w:val="20"/>
                <w:szCs w:val="20"/>
              </w:rPr>
            </w:pPr>
            <w:r w:rsidRPr="00A126A1">
              <w:rPr>
                <w:sz w:val="20"/>
                <w:szCs w:val="20"/>
              </w:rPr>
              <w:t>3.3 (1.0)</w:t>
            </w:r>
            <w:r w:rsidRPr="00A126A1">
              <w:rPr>
                <w:sz w:val="20"/>
                <w:szCs w:val="20"/>
                <w:vertAlign w:val="superscript"/>
              </w:rPr>
              <w:t>1,2,4</w:t>
            </w:r>
          </w:p>
        </w:tc>
        <w:tc>
          <w:tcPr>
            <w:tcW w:w="0" w:type="auto"/>
            <w:tcBorders>
              <w:top w:val="nil"/>
              <w:left w:val="nil"/>
              <w:bottom w:val="nil"/>
              <w:right w:val="nil"/>
            </w:tcBorders>
          </w:tcPr>
          <w:p w14:paraId="463965B9" w14:textId="77777777" w:rsidR="00A126A1" w:rsidRPr="00A126A1" w:rsidRDefault="00A126A1" w:rsidP="00A126A1">
            <w:pPr>
              <w:rPr>
                <w:sz w:val="20"/>
                <w:szCs w:val="20"/>
              </w:rPr>
            </w:pPr>
            <w:r w:rsidRPr="00A126A1">
              <w:rPr>
                <w:sz w:val="20"/>
                <w:szCs w:val="20"/>
              </w:rPr>
              <w:t>4.2(1.2)</w:t>
            </w:r>
            <w:r w:rsidRPr="00A126A1">
              <w:rPr>
                <w:sz w:val="20"/>
                <w:szCs w:val="20"/>
                <w:vertAlign w:val="superscript"/>
              </w:rPr>
              <w:t>1,2,3</w:t>
            </w:r>
          </w:p>
        </w:tc>
      </w:tr>
      <w:tr w:rsidR="00A126A1" w:rsidRPr="00A126A1" w14:paraId="1CED33F9" w14:textId="77777777" w:rsidTr="005C42D9">
        <w:trPr>
          <w:trHeight w:val="378"/>
          <w:jc w:val="center"/>
        </w:trPr>
        <w:tc>
          <w:tcPr>
            <w:tcW w:w="0" w:type="auto"/>
            <w:tcBorders>
              <w:top w:val="nil"/>
              <w:left w:val="nil"/>
              <w:bottom w:val="nil"/>
              <w:right w:val="nil"/>
            </w:tcBorders>
          </w:tcPr>
          <w:p w14:paraId="5A8A65B0" w14:textId="77777777" w:rsidR="00A126A1" w:rsidRPr="00A126A1" w:rsidRDefault="00A126A1" w:rsidP="00A126A1">
            <w:pPr>
              <w:rPr>
                <w:sz w:val="20"/>
                <w:szCs w:val="20"/>
              </w:rPr>
            </w:pPr>
          </w:p>
        </w:tc>
        <w:tc>
          <w:tcPr>
            <w:tcW w:w="0" w:type="auto"/>
            <w:tcBorders>
              <w:top w:val="nil"/>
              <w:left w:val="nil"/>
              <w:bottom w:val="nil"/>
              <w:right w:val="nil"/>
            </w:tcBorders>
          </w:tcPr>
          <w:p w14:paraId="0A6BF6EB" w14:textId="77777777" w:rsidR="00A126A1" w:rsidRPr="00A126A1" w:rsidRDefault="00A126A1" w:rsidP="00A126A1">
            <w:pPr>
              <w:rPr>
                <w:sz w:val="20"/>
                <w:szCs w:val="20"/>
              </w:rPr>
            </w:pPr>
            <w:r w:rsidRPr="00A126A1">
              <w:rPr>
                <w:sz w:val="20"/>
                <w:szCs w:val="20"/>
              </w:rPr>
              <w:t xml:space="preserve">Tremor </w:t>
            </w:r>
            <w:r w:rsidRPr="00A126A1">
              <w:rPr>
                <w:sz w:val="20"/>
                <w:szCs w:val="20"/>
              </w:rPr>
              <w:tab/>
            </w:r>
          </w:p>
        </w:tc>
        <w:tc>
          <w:tcPr>
            <w:tcW w:w="0" w:type="auto"/>
            <w:tcBorders>
              <w:top w:val="nil"/>
              <w:left w:val="nil"/>
              <w:bottom w:val="nil"/>
              <w:right w:val="nil"/>
            </w:tcBorders>
          </w:tcPr>
          <w:p w14:paraId="6AEC5103" w14:textId="77777777" w:rsidR="00A126A1" w:rsidRPr="00A126A1" w:rsidRDefault="00A126A1" w:rsidP="00A126A1">
            <w:pPr>
              <w:rPr>
                <w:sz w:val="20"/>
                <w:szCs w:val="20"/>
              </w:rPr>
            </w:pPr>
            <w:r w:rsidRPr="00A126A1">
              <w:rPr>
                <w:sz w:val="20"/>
                <w:szCs w:val="20"/>
              </w:rPr>
              <w:t>2.0 (1.9)</w:t>
            </w:r>
            <w:r w:rsidRPr="00A126A1">
              <w:rPr>
                <w:sz w:val="20"/>
                <w:szCs w:val="20"/>
                <w:vertAlign w:val="superscript"/>
              </w:rPr>
              <w:t>3,4</w:t>
            </w:r>
          </w:p>
        </w:tc>
        <w:tc>
          <w:tcPr>
            <w:tcW w:w="0" w:type="auto"/>
            <w:tcBorders>
              <w:top w:val="nil"/>
              <w:left w:val="nil"/>
              <w:bottom w:val="nil"/>
              <w:right w:val="nil"/>
            </w:tcBorders>
          </w:tcPr>
          <w:p w14:paraId="06ECD069" w14:textId="77777777" w:rsidR="00A126A1" w:rsidRPr="00A126A1" w:rsidRDefault="00A126A1" w:rsidP="00A126A1">
            <w:pPr>
              <w:rPr>
                <w:sz w:val="20"/>
                <w:szCs w:val="20"/>
              </w:rPr>
            </w:pPr>
            <w:r w:rsidRPr="00A126A1">
              <w:rPr>
                <w:sz w:val="20"/>
                <w:szCs w:val="20"/>
              </w:rPr>
              <w:t>1.5 (1.8)</w:t>
            </w:r>
            <w:r w:rsidRPr="00A126A1">
              <w:rPr>
                <w:sz w:val="20"/>
                <w:szCs w:val="20"/>
                <w:vertAlign w:val="superscript"/>
              </w:rPr>
              <w:t>3,4</w:t>
            </w:r>
          </w:p>
        </w:tc>
        <w:tc>
          <w:tcPr>
            <w:tcW w:w="0" w:type="auto"/>
            <w:tcBorders>
              <w:top w:val="nil"/>
              <w:left w:val="nil"/>
              <w:bottom w:val="nil"/>
              <w:right w:val="nil"/>
            </w:tcBorders>
          </w:tcPr>
          <w:p w14:paraId="46040A69" w14:textId="77777777" w:rsidR="00A126A1" w:rsidRPr="00A126A1" w:rsidRDefault="00A126A1" w:rsidP="00A126A1">
            <w:pPr>
              <w:rPr>
                <w:sz w:val="20"/>
                <w:szCs w:val="20"/>
              </w:rPr>
            </w:pPr>
            <w:r w:rsidRPr="00A126A1">
              <w:rPr>
                <w:sz w:val="20"/>
                <w:szCs w:val="20"/>
              </w:rPr>
              <w:t>4.1 (2.8)</w:t>
            </w:r>
            <w:r w:rsidRPr="00A126A1">
              <w:rPr>
                <w:sz w:val="20"/>
                <w:szCs w:val="20"/>
                <w:vertAlign w:val="superscript"/>
              </w:rPr>
              <w:t>1,2</w:t>
            </w:r>
          </w:p>
        </w:tc>
        <w:tc>
          <w:tcPr>
            <w:tcW w:w="0" w:type="auto"/>
            <w:tcBorders>
              <w:top w:val="nil"/>
              <w:left w:val="nil"/>
              <w:bottom w:val="nil"/>
              <w:right w:val="nil"/>
            </w:tcBorders>
          </w:tcPr>
          <w:p w14:paraId="241035D0" w14:textId="77777777" w:rsidR="00A126A1" w:rsidRPr="00A126A1" w:rsidRDefault="00A126A1" w:rsidP="00A126A1">
            <w:pPr>
              <w:rPr>
                <w:sz w:val="20"/>
                <w:szCs w:val="20"/>
              </w:rPr>
            </w:pPr>
            <w:r w:rsidRPr="00A126A1">
              <w:rPr>
                <w:sz w:val="20"/>
                <w:szCs w:val="20"/>
              </w:rPr>
              <w:t>4.1 (4.1)</w:t>
            </w:r>
            <w:r w:rsidRPr="00A126A1">
              <w:rPr>
                <w:sz w:val="20"/>
                <w:szCs w:val="20"/>
                <w:vertAlign w:val="superscript"/>
              </w:rPr>
              <w:t>1,2</w:t>
            </w:r>
          </w:p>
        </w:tc>
      </w:tr>
      <w:tr w:rsidR="00A126A1" w:rsidRPr="00A126A1" w14:paraId="71D9DB88" w14:textId="77777777" w:rsidTr="005C42D9">
        <w:trPr>
          <w:jc w:val="center"/>
        </w:trPr>
        <w:tc>
          <w:tcPr>
            <w:tcW w:w="0" w:type="auto"/>
            <w:tcBorders>
              <w:top w:val="nil"/>
              <w:left w:val="nil"/>
              <w:bottom w:val="single" w:sz="4" w:space="0" w:color="auto"/>
              <w:right w:val="nil"/>
            </w:tcBorders>
          </w:tcPr>
          <w:p w14:paraId="52EF8EE7"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4B4A1DA4" w14:textId="77777777" w:rsidR="00A126A1" w:rsidRPr="00A126A1" w:rsidRDefault="00A126A1" w:rsidP="00A126A1">
            <w:pPr>
              <w:rPr>
                <w:sz w:val="20"/>
                <w:szCs w:val="20"/>
              </w:rPr>
            </w:pPr>
            <w:r w:rsidRPr="00A126A1">
              <w:rPr>
                <w:sz w:val="20"/>
                <w:szCs w:val="20"/>
              </w:rPr>
              <w:t>Motor complications</w:t>
            </w:r>
          </w:p>
        </w:tc>
        <w:tc>
          <w:tcPr>
            <w:tcW w:w="0" w:type="auto"/>
            <w:tcBorders>
              <w:top w:val="nil"/>
              <w:left w:val="nil"/>
              <w:bottom w:val="single" w:sz="4" w:space="0" w:color="auto"/>
              <w:right w:val="nil"/>
            </w:tcBorders>
          </w:tcPr>
          <w:p w14:paraId="756001BA" w14:textId="77777777" w:rsidR="00A126A1" w:rsidRPr="00A126A1" w:rsidRDefault="00A126A1" w:rsidP="00A126A1">
            <w:pPr>
              <w:rPr>
                <w:sz w:val="20"/>
                <w:szCs w:val="20"/>
              </w:rPr>
            </w:pPr>
            <w:r w:rsidRPr="00A126A1">
              <w:rPr>
                <w:sz w:val="20"/>
                <w:szCs w:val="20"/>
              </w:rPr>
              <w:t>1.4 (2.1)</w:t>
            </w:r>
            <w:r w:rsidRPr="00A126A1">
              <w:rPr>
                <w:sz w:val="20"/>
                <w:szCs w:val="20"/>
                <w:vertAlign w:val="superscript"/>
              </w:rPr>
              <w:t>2,3,4</w:t>
            </w:r>
          </w:p>
        </w:tc>
        <w:tc>
          <w:tcPr>
            <w:tcW w:w="0" w:type="auto"/>
            <w:tcBorders>
              <w:top w:val="nil"/>
              <w:left w:val="nil"/>
              <w:bottom w:val="single" w:sz="4" w:space="0" w:color="auto"/>
              <w:right w:val="nil"/>
            </w:tcBorders>
          </w:tcPr>
          <w:p w14:paraId="7F2F4503" w14:textId="77777777" w:rsidR="00A126A1" w:rsidRPr="00A126A1" w:rsidRDefault="00A126A1" w:rsidP="00A126A1">
            <w:pPr>
              <w:rPr>
                <w:sz w:val="20"/>
                <w:szCs w:val="20"/>
              </w:rPr>
            </w:pPr>
            <w:r w:rsidRPr="00A126A1">
              <w:rPr>
                <w:sz w:val="20"/>
                <w:szCs w:val="20"/>
              </w:rPr>
              <w:t>3.1 (2.9)</w:t>
            </w:r>
            <w:r w:rsidRPr="00A126A1">
              <w:rPr>
                <w:sz w:val="20"/>
                <w:szCs w:val="20"/>
                <w:vertAlign w:val="superscript"/>
              </w:rPr>
              <w:t>1,4</w:t>
            </w:r>
          </w:p>
        </w:tc>
        <w:tc>
          <w:tcPr>
            <w:tcW w:w="0" w:type="auto"/>
            <w:tcBorders>
              <w:top w:val="nil"/>
              <w:left w:val="nil"/>
              <w:bottom w:val="single" w:sz="4" w:space="0" w:color="auto"/>
              <w:right w:val="nil"/>
            </w:tcBorders>
          </w:tcPr>
          <w:p w14:paraId="53777B73" w14:textId="77777777" w:rsidR="00A126A1" w:rsidRPr="00A126A1" w:rsidRDefault="00A126A1" w:rsidP="00A126A1">
            <w:pPr>
              <w:rPr>
                <w:sz w:val="20"/>
                <w:szCs w:val="20"/>
              </w:rPr>
            </w:pPr>
            <w:r w:rsidRPr="00A126A1">
              <w:rPr>
                <w:sz w:val="20"/>
                <w:szCs w:val="20"/>
              </w:rPr>
              <w:t>3.7 (2.9)</w:t>
            </w:r>
            <w:r w:rsidRPr="00A126A1">
              <w:rPr>
                <w:sz w:val="20"/>
                <w:szCs w:val="20"/>
                <w:vertAlign w:val="superscript"/>
              </w:rPr>
              <w:t>1,4</w:t>
            </w:r>
          </w:p>
        </w:tc>
        <w:tc>
          <w:tcPr>
            <w:tcW w:w="0" w:type="auto"/>
            <w:tcBorders>
              <w:top w:val="nil"/>
              <w:left w:val="nil"/>
              <w:bottom w:val="single" w:sz="4" w:space="0" w:color="auto"/>
              <w:right w:val="nil"/>
            </w:tcBorders>
          </w:tcPr>
          <w:p w14:paraId="29C7D241" w14:textId="77777777" w:rsidR="00A126A1" w:rsidRPr="00A126A1" w:rsidRDefault="00A126A1" w:rsidP="00A126A1">
            <w:pPr>
              <w:rPr>
                <w:sz w:val="20"/>
                <w:szCs w:val="20"/>
              </w:rPr>
            </w:pPr>
            <w:r w:rsidRPr="00A126A1">
              <w:rPr>
                <w:sz w:val="20"/>
                <w:szCs w:val="20"/>
              </w:rPr>
              <w:t>7.0 (3.6)</w:t>
            </w:r>
            <w:r w:rsidRPr="00A126A1">
              <w:rPr>
                <w:sz w:val="20"/>
                <w:szCs w:val="20"/>
                <w:vertAlign w:val="superscript"/>
              </w:rPr>
              <w:t>1,2,3</w:t>
            </w:r>
          </w:p>
        </w:tc>
      </w:tr>
      <w:tr w:rsidR="00A126A1" w:rsidRPr="00A126A1" w14:paraId="59F25DE7" w14:textId="77777777" w:rsidTr="005C42D9">
        <w:trPr>
          <w:jc w:val="center"/>
        </w:trPr>
        <w:tc>
          <w:tcPr>
            <w:tcW w:w="0" w:type="auto"/>
            <w:tcBorders>
              <w:top w:val="single" w:sz="4" w:space="0" w:color="auto"/>
              <w:left w:val="nil"/>
              <w:bottom w:val="nil"/>
              <w:right w:val="nil"/>
            </w:tcBorders>
          </w:tcPr>
          <w:p w14:paraId="4DC7DB07" w14:textId="77777777" w:rsidR="00A126A1" w:rsidRPr="00A126A1" w:rsidRDefault="00A126A1" w:rsidP="00A126A1">
            <w:pPr>
              <w:rPr>
                <w:sz w:val="20"/>
                <w:szCs w:val="20"/>
              </w:rPr>
            </w:pPr>
            <w:r w:rsidRPr="00A126A1">
              <w:rPr>
                <w:sz w:val="20"/>
                <w:szCs w:val="20"/>
              </w:rPr>
              <w:t xml:space="preserve">Variables not </w:t>
            </w:r>
          </w:p>
        </w:tc>
        <w:tc>
          <w:tcPr>
            <w:tcW w:w="0" w:type="auto"/>
            <w:tcBorders>
              <w:top w:val="single" w:sz="4" w:space="0" w:color="auto"/>
              <w:left w:val="nil"/>
              <w:bottom w:val="nil"/>
              <w:right w:val="nil"/>
            </w:tcBorders>
          </w:tcPr>
          <w:p w14:paraId="072A87AB" w14:textId="77777777" w:rsidR="00A126A1" w:rsidRPr="00A126A1" w:rsidRDefault="00A126A1" w:rsidP="00A126A1">
            <w:pPr>
              <w:rPr>
                <w:sz w:val="20"/>
                <w:szCs w:val="20"/>
              </w:rPr>
            </w:pPr>
            <w:r w:rsidRPr="00A126A1">
              <w:rPr>
                <w:sz w:val="20"/>
                <w:szCs w:val="20"/>
              </w:rPr>
              <w:t xml:space="preserve">Sex (% male) </w:t>
            </w:r>
          </w:p>
        </w:tc>
        <w:tc>
          <w:tcPr>
            <w:tcW w:w="0" w:type="auto"/>
            <w:tcBorders>
              <w:top w:val="single" w:sz="4" w:space="0" w:color="auto"/>
              <w:left w:val="nil"/>
              <w:bottom w:val="nil"/>
              <w:right w:val="nil"/>
            </w:tcBorders>
          </w:tcPr>
          <w:p w14:paraId="05A362B9" w14:textId="77777777" w:rsidR="00A126A1" w:rsidRPr="00A126A1" w:rsidRDefault="00A126A1" w:rsidP="00A126A1">
            <w:pPr>
              <w:rPr>
                <w:sz w:val="20"/>
                <w:szCs w:val="20"/>
              </w:rPr>
            </w:pPr>
            <w:r w:rsidRPr="00A126A1">
              <w:rPr>
                <w:sz w:val="20"/>
                <w:szCs w:val="20"/>
              </w:rPr>
              <w:t>64</w:t>
            </w:r>
          </w:p>
        </w:tc>
        <w:tc>
          <w:tcPr>
            <w:tcW w:w="0" w:type="auto"/>
            <w:tcBorders>
              <w:top w:val="single" w:sz="4" w:space="0" w:color="auto"/>
              <w:left w:val="nil"/>
              <w:bottom w:val="nil"/>
              <w:right w:val="nil"/>
            </w:tcBorders>
          </w:tcPr>
          <w:p w14:paraId="680EFE24" w14:textId="77777777" w:rsidR="00A126A1" w:rsidRPr="00A126A1" w:rsidRDefault="00A126A1" w:rsidP="00A126A1">
            <w:pPr>
              <w:rPr>
                <w:sz w:val="20"/>
                <w:szCs w:val="20"/>
              </w:rPr>
            </w:pPr>
            <w:r w:rsidRPr="00A126A1">
              <w:rPr>
                <w:sz w:val="20"/>
                <w:szCs w:val="20"/>
              </w:rPr>
              <w:t>54</w:t>
            </w:r>
          </w:p>
        </w:tc>
        <w:tc>
          <w:tcPr>
            <w:tcW w:w="0" w:type="auto"/>
            <w:tcBorders>
              <w:top w:val="single" w:sz="4" w:space="0" w:color="auto"/>
              <w:left w:val="nil"/>
              <w:bottom w:val="nil"/>
              <w:right w:val="nil"/>
            </w:tcBorders>
          </w:tcPr>
          <w:p w14:paraId="223887FE" w14:textId="77777777" w:rsidR="00A126A1" w:rsidRPr="00A126A1" w:rsidRDefault="00A126A1" w:rsidP="00A126A1">
            <w:pPr>
              <w:rPr>
                <w:sz w:val="20"/>
                <w:szCs w:val="20"/>
              </w:rPr>
            </w:pPr>
            <w:r w:rsidRPr="00A126A1">
              <w:rPr>
                <w:sz w:val="20"/>
                <w:szCs w:val="20"/>
              </w:rPr>
              <w:t>67</w:t>
            </w:r>
          </w:p>
        </w:tc>
        <w:tc>
          <w:tcPr>
            <w:tcW w:w="0" w:type="auto"/>
            <w:tcBorders>
              <w:top w:val="single" w:sz="4" w:space="0" w:color="auto"/>
              <w:left w:val="nil"/>
              <w:bottom w:val="nil"/>
              <w:right w:val="nil"/>
            </w:tcBorders>
          </w:tcPr>
          <w:p w14:paraId="6DC5D7BD" w14:textId="77777777" w:rsidR="00A126A1" w:rsidRPr="00A126A1" w:rsidRDefault="00A126A1" w:rsidP="00A126A1">
            <w:pPr>
              <w:rPr>
                <w:sz w:val="20"/>
                <w:szCs w:val="20"/>
              </w:rPr>
            </w:pPr>
            <w:r w:rsidRPr="00A126A1">
              <w:rPr>
                <w:sz w:val="20"/>
                <w:szCs w:val="20"/>
              </w:rPr>
              <w:t>58</w:t>
            </w:r>
          </w:p>
        </w:tc>
      </w:tr>
      <w:tr w:rsidR="00A126A1" w:rsidRPr="00A126A1" w14:paraId="63A5536C" w14:textId="77777777" w:rsidTr="005C42D9">
        <w:trPr>
          <w:trHeight w:val="405"/>
          <w:jc w:val="center"/>
        </w:trPr>
        <w:tc>
          <w:tcPr>
            <w:tcW w:w="0" w:type="auto"/>
            <w:tcBorders>
              <w:top w:val="nil"/>
              <w:left w:val="nil"/>
              <w:bottom w:val="nil"/>
              <w:right w:val="nil"/>
            </w:tcBorders>
          </w:tcPr>
          <w:p w14:paraId="420944A7" w14:textId="77777777" w:rsidR="00A126A1" w:rsidRPr="00A126A1" w:rsidRDefault="00A126A1" w:rsidP="00A126A1">
            <w:pPr>
              <w:rPr>
                <w:sz w:val="20"/>
                <w:szCs w:val="20"/>
              </w:rPr>
            </w:pPr>
            <w:r w:rsidRPr="00A126A1">
              <w:rPr>
                <w:sz w:val="20"/>
                <w:szCs w:val="20"/>
              </w:rPr>
              <w:t xml:space="preserve">used in analysis </w:t>
            </w:r>
          </w:p>
        </w:tc>
        <w:tc>
          <w:tcPr>
            <w:tcW w:w="0" w:type="auto"/>
            <w:tcBorders>
              <w:top w:val="nil"/>
              <w:left w:val="nil"/>
              <w:bottom w:val="nil"/>
              <w:right w:val="nil"/>
            </w:tcBorders>
          </w:tcPr>
          <w:p w14:paraId="789B9D6C" w14:textId="77777777" w:rsidR="00A126A1" w:rsidRPr="00A126A1" w:rsidRDefault="00A126A1" w:rsidP="00A126A1">
            <w:pPr>
              <w:rPr>
                <w:sz w:val="20"/>
                <w:szCs w:val="20"/>
              </w:rPr>
            </w:pPr>
            <w:r w:rsidRPr="00A126A1">
              <w:rPr>
                <w:sz w:val="20"/>
                <w:szCs w:val="20"/>
              </w:rPr>
              <w:t xml:space="preserve">CISI-PD total </w:t>
            </w:r>
          </w:p>
        </w:tc>
        <w:tc>
          <w:tcPr>
            <w:tcW w:w="0" w:type="auto"/>
            <w:tcBorders>
              <w:top w:val="nil"/>
              <w:left w:val="nil"/>
              <w:bottom w:val="nil"/>
              <w:right w:val="nil"/>
            </w:tcBorders>
          </w:tcPr>
          <w:p w14:paraId="04F32183" w14:textId="77777777" w:rsidR="00A126A1" w:rsidRPr="00A126A1" w:rsidRDefault="00A126A1" w:rsidP="00A126A1">
            <w:pPr>
              <w:rPr>
                <w:sz w:val="20"/>
                <w:szCs w:val="20"/>
              </w:rPr>
            </w:pPr>
            <w:r w:rsidRPr="00A126A1">
              <w:rPr>
                <w:sz w:val="20"/>
                <w:szCs w:val="20"/>
              </w:rPr>
              <w:t>5.5 (3.0)</w:t>
            </w:r>
            <w:r w:rsidRPr="00A126A1">
              <w:rPr>
                <w:sz w:val="20"/>
                <w:szCs w:val="20"/>
                <w:vertAlign w:val="superscript"/>
              </w:rPr>
              <w:t>2,3,4</w:t>
            </w:r>
          </w:p>
        </w:tc>
        <w:tc>
          <w:tcPr>
            <w:tcW w:w="0" w:type="auto"/>
            <w:tcBorders>
              <w:top w:val="nil"/>
              <w:left w:val="nil"/>
              <w:bottom w:val="nil"/>
              <w:right w:val="nil"/>
            </w:tcBorders>
          </w:tcPr>
          <w:p w14:paraId="7E595A01" w14:textId="77777777" w:rsidR="00A126A1" w:rsidRPr="00A126A1" w:rsidRDefault="00A126A1" w:rsidP="00A126A1">
            <w:pPr>
              <w:rPr>
                <w:sz w:val="20"/>
                <w:szCs w:val="20"/>
              </w:rPr>
            </w:pPr>
            <w:r w:rsidRPr="00A126A1">
              <w:rPr>
                <w:sz w:val="20"/>
                <w:szCs w:val="20"/>
              </w:rPr>
              <w:t>9.6 (3.8)</w:t>
            </w:r>
            <w:r w:rsidRPr="00A126A1">
              <w:rPr>
                <w:sz w:val="20"/>
                <w:szCs w:val="20"/>
                <w:vertAlign w:val="superscript"/>
              </w:rPr>
              <w:t>1,4</w:t>
            </w:r>
          </w:p>
        </w:tc>
        <w:tc>
          <w:tcPr>
            <w:tcW w:w="0" w:type="auto"/>
            <w:tcBorders>
              <w:top w:val="nil"/>
              <w:left w:val="nil"/>
              <w:bottom w:val="nil"/>
              <w:right w:val="nil"/>
            </w:tcBorders>
          </w:tcPr>
          <w:p w14:paraId="44DEDA24" w14:textId="77777777" w:rsidR="00A126A1" w:rsidRPr="00A126A1" w:rsidRDefault="00A126A1" w:rsidP="00A126A1">
            <w:pPr>
              <w:rPr>
                <w:sz w:val="20"/>
                <w:szCs w:val="20"/>
              </w:rPr>
            </w:pPr>
            <w:r w:rsidRPr="00A126A1">
              <w:rPr>
                <w:sz w:val="20"/>
                <w:szCs w:val="20"/>
              </w:rPr>
              <w:t>10.1 (3.5)</w:t>
            </w:r>
            <w:r w:rsidRPr="00A126A1">
              <w:rPr>
                <w:sz w:val="20"/>
                <w:szCs w:val="20"/>
                <w:vertAlign w:val="superscript"/>
              </w:rPr>
              <w:t>1,4</w:t>
            </w:r>
          </w:p>
        </w:tc>
        <w:tc>
          <w:tcPr>
            <w:tcW w:w="0" w:type="auto"/>
            <w:tcBorders>
              <w:top w:val="nil"/>
              <w:left w:val="nil"/>
              <w:bottom w:val="nil"/>
              <w:right w:val="nil"/>
            </w:tcBorders>
          </w:tcPr>
          <w:p w14:paraId="346361A2" w14:textId="77777777" w:rsidR="00A126A1" w:rsidRPr="00A126A1" w:rsidRDefault="00A126A1" w:rsidP="00A126A1">
            <w:pPr>
              <w:rPr>
                <w:sz w:val="20"/>
                <w:szCs w:val="20"/>
              </w:rPr>
            </w:pPr>
            <w:r w:rsidRPr="00A126A1">
              <w:rPr>
                <w:sz w:val="20"/>
                <w:szCs w:val="20"/>
              </w:rPr>
              <w:t>16.4 (4.6)</w:t>
            </w:r>
            <w:r w:rsidRPr="00A126A1">
              <w:rPr>
                <w:sz w:val="20"/>
                <w:szCs w:val="20"/>
                <w:vertAlign w:val="superscript"/>
              </w:rPr>
              <w:t>1,2,3</w:t>
            </w:r>
          </w:p>
        </w:tc>
      </w:tr>
      <w:tr w:rsidR="00A126A1" w:rsidRPr="00A126A1" w14:paraId="7C9C3ACE" w14:textId="77777777" w:rsidTr="005C42D9">
        <w:trPr>
          <w:jc w:val="center"/>
        </w:trPr>
        <w:tc>
          <w:tcPr>
            <w:tcW w:w="0" w:type="auto"/>
            <w:tcBorders>
              <w:top w:val="nil"/>
              <w:left w:val="nil"/>
              <w:bottom w:val="nil"/>
              <w:right w:val="nil"/>
            </w:tcBorders>
          </w:tcPr>
          <w:p w14:paraId="587E52B0" w14:textId="77777777" w:rsidR="00A126A1" w:rsidRPr="00A126A1" w:rsidRDefault="00A126A1" w:rsidP="00A126A1">
            <w:pPr>
              <w:rPr>
                <w:sz w:val="20"/>
                <w:szCs w:val="20"/>
              </w:rPr>
            </w:pPr>
          </w:p>
        </w:tc>
        <w:tc>
          <w:tcPr>
            <w:tcW w:w="0" w:type="auto"/>
            <w:tcBorders>
              <w:top w:val="nil"/>
              <w:left w:val="nil"/>
              <w:bottom w:val="nil"/>
              <w:right w:val="nil"/>
            </w:tcBorders>
          </w:tcPr>
          <w:p w14:paraId="01371ED4" w14:textId="77777777" w:rsidR="00A126A1" w:rsidRPr="00A126A1" w:rsidRDefault="00A126A1" w:rsidP="00A126A1">
            <w:pPr>
              <w:rPr>
                <w:sz w:val="20"/>
                <w:szCs w:val="20"/>
              </w:rPr>
            </w:pPr>
            <w:r w:rsidRPr="00A126A1">
              <w:rPr>
                <w:sz w:val="20"/>
                <w:szCs w:val="20"/>
              </w:rPr>
              <w:t xml:space="preserve">Age </w:t>
            </w:r>
          </w:p>
        </w:tc>
        <w:tc>
          <w:tcPr>
            <w:tcW w:w="0" w:type="auto"/>
            <w:tcBorders>
              <w:top w:val="nil"/>
              <w:left w:val="nil"/>
              <w:bottom w:val="nil"/>
              <w:right w:val="nil"/>
            </w:tcBorders>
          </w:tcPr>
          <w:p w14:paraId="3AA66C47" w14:textId="77777777" w:rsidR="00A126A1" w:rsidRPr="00A126A1" w:rsidRDefault="00A126A1" w:rsidP="00A126A1">
            <w:pPr>
              <w:rPr>
                <w:sz w:val="20"/>
                <w:szCs w:val="20"/>
              </w:rPr>
            </w:pPr>
            <w:r w:rsidRPr="00A126A1">
              <w:rPr>
                <w:sz w:val="20"/>
                <w:szCs w:val="20"/>
              </w:rPr>
              <w:t xml:space="preserve"> 62.5 (9.7)</w:t>
            </w:r>
            <w:r w:rsidRPr="00A126A1">
              <w:rPr>
                <w:sz w:val="20"/>
                <w:szCs w:val="20"/>
                <w:vertAlign w:val="superscript"/>
              </w:rPr>
              <w:t>4</w:t>
            </w:r>
          </w:p>
        </w:tc>
        <w:tc>
          <w:tcPr>
            <w:tcW w:w="0" w:type="auto"/>
            <w:tcBorders>
              <w:top w:val="nil"/>
              <w:left w:val="nil"/>
              <w:bottom w:val="nil"/>
              <w:right w:val="nil"/>
            </w:tcBorders>
          </w:tcPr>
          <w:p w14:paraId="1D94C1A7" w14:textId="77777777" w:rsidR="00A126A1" w:rsidRPr="00A126A1" w:rsidRDefault="00A126A1" w:rsidP="00A126A1">
            <w:pPr>
              <w:rPr>
                <w:sz w:val="20"/>
                <w:szCs w:val="20"/>
              </w:rPr>
            </w:pPr>
            <w:r w:rsidRPr="00A126A1">
              <w:rPr>
                <w:sz w:val="20"/>
                <w:szCs w:val="20"/>
              </w:rPr>
              <w:t>65.2 (9.4)</w:t>
            </w:r>
            <w:r w:rsidRPr="00A126A1">
              <w:rPr>
                <w:sz w:val="20"/>
                <w:szCs w:val="20"/>
                <w:vertAlign w:val="superscript"/>
              </w:rPr>
              <w:t>4</w:t>
            </w:r>
          </w:p>
        </w:tc>
        <w:tc>
          <w:tcPr>
            <w:tcW w:w="0" w:type="auto"/>
            <w:tcBorders>
              <w:top w:val="nil"/>
              <w:left w:val="nil"/>
              <w:bottom w:val="nil"/>
              <w:right w:val="nil"/>
            </w:tcBorders>
          </w:tcPr>
          <w:p w14:paraId="6ED5EB26" w14:textId="77777777" w:rsidR="00A126A1" w:rsidRPr="00A126A1" w:rsidRDefault="00A126A1" w:rsidP="00A126A1">
            <w:pPr>
              <w:rPr>
                <w:sz w:val="20"/>
                <w:szCs w:val="20"/>
              </w:rPr>
            </w:pPr>
            <w:r w:rsidRPr="00A126A1">
              <w:rPr>
                <w:sz w:val="20"/>
                <w:szCs w:val="20"/>
              </w:rPr>
              <w:t>64.9 (10.1)</w:t>
            </w:r>
            <w:r w:rsidRPr="00A126A1">
              <w:rPr>
                <w:sz w:val="20"/>
                <w:szCs w:val="20"/>
                <w:vertAlign w:val="superscript"/>
              </w:rPr>
              <w:t>4</w:t>
            </w:r>
          </w:p>
        </w:tc>
        <w:tc>
          <w:tcPr>
            <w:tcW w:w="0" w:type="auto"/>
            <w:tcBorders>
              <w:top w:val="nil"/>
              <w:left w:val="nil"/>
              <w:bottom w:val="nil"/>
              <w:right w:val="nil"/>
            </w:tcBorders>
          </w:tcPr>
          <w:p w14:paraId="1FAAF596" w14:textId="77777777" w:rsidR="00A126A1" w:rsidRPr="00A126A1" w:rsidRDefault="00A126A1" w:rsidP="00A126A1">
            <w:pPr>
              <w:rPr>
                <w:sz w:val="20"/>
                <w:szCs w:val="20"/>
              </w:rPr>
            </w:pPr>
            <w:r w:rsidRPr="00A126A1">
              <w:rPr>
                <w:sz w:val="20"/>
                <w:szCs w:val="20"/>
              </w:rPr>
              <w:t>71.1 (7.9)</w:t>
            </w:r>
            <w:r w:rsidRPr="00A126A1">
              <w:rPr>
                <w:sz w:val="20"/>
                <w:szCs w:val="20"/>
                <w:vertAlign w:val="superscript"/>
              </w:rPr>
              <w:t>1,2,3</w:t>
            </w:r>
          </w:p>
        </w:tc>
      </w:tr>
      <w:tr w:rsidR="00A126A1" w:rsidRPr="00A126A1" w14:paraId="5383EA02" w14:textId="77777777" w:rsidTr="005C42D9">
        <w:trPr>
          <w:trHeight w:val="378"/>
          <w:jc w:val="center"/>
        </w:trPr>
        <w:tc>
          <w:tcPr>
            <w:tcW w:w="0" w:type="auto"/>
            <w:tcBorders>
              <w:top w:val="nil"/>
              <w:left w:val="nil"/>
              <w:bottom w:val="nil"/>
              <w:right w:val="nil"/>
            </w:tcBorders>
          </w:tcPr>
          <w:p w14:paraId="1088DD56" w14:textId="77777777" w:rsidR="00A126A1" w:rsidRPr="00A126A1" w:rsidRDefault="00A126A1" w:rsidP="00A126A1">
            <w:pPr>
              <w:rPr>
                <w:sz w:val="20"/>
                <w:szCs w:val="20"/>
              </w:rPr>
            </w:pPr>
          </w:p>
        </w:tc>
        <w:tc>
          <w:tcPr>
            <w:tcW w:w="0" w:type="auto"/>
            <w:tcBorders>
              <w:top w:val="nil"/>
              <w:left w:val="nil"/>
              <w:bottom w:val="nil"/>
              <w:right w:val="nil"/>
            </w:tcBorders>
          </w:tcPr>
          <w:p w14:paraId="6D9FE051" w14:textId="77777777" w:rsidR="00A126A1" w:rsidRPr="00A126A1" w:rsidRDefault="00A126A1" w:rsidP="00A126A1">
            <w:pPr>
              <w:rPr>
                <w:sz w:val="20"/>
                <w:szCs w:val="20"/>
              </w:rPr>
            </w:pPr>
            <w:r w:rsidRPr="00A126A1">
              <w:rPr>
                <w:sz w:val="20"/>
                <w:szCs w:val="20"/>
              </w:rPr>
              <w:t xml:space="preserve">PD onset </w:t>
            </w:r>
          </w:p>
        </w:tc>
        <w:tc>
          <w:tcPr>
            <w:tcW w:w="0" w:type="auto"/>
            <w:tcBorders>
              <w:top w:val="nil"/>
              <w:left w:val="nil"/>
              <w:bottom w:val="nil"/>
              <w:right w:val="nil"/>
            </w:tcBorders>
          </w:tcPr>
          <w:p w14:paraId="296D667C" w14:textId="77777777" w:rsidR="00A126A1" w:rsidRPr="00A126A1" w:rsidRDefault="00A126A1" w:rsidP="00A126A1">
            <w:pPr>
              <w:rPr>
                <w:sz w:val="20"/>
                <w:szCs w:val="20"/>
              </w:rPr>
            </w:pPr>
            <w:r w:rsidRPr="00A126A1">
              <w:rPr>
                <w:sz w:val="20"/>
                <w:szCs w:val="20"/>
              </w:rPr>
              <w:t xml:space="preserve"> 56 (10.5)</w:t>
            </w:r>
          </w:p>
        </w:tc>
        <w:tc>
          <w:tcPr>
            <w:tcW w:w="0" w:type="auto"/>
            <w:tcBorders>
              <w:top w:val="nil"/>
              <w:left w:val="nil"/>
              <w:bottom w:val="nil"/>
              <w:right w:val="nil"/>
            </w:tcBorders>
          </w:tcPr>
          <w:p w14:paraId="65015B9E" w14:textId="77777777" w:rsidR="00A126A1" w:rsidRPr="00A126A1" w:rsidRDefault="00A126A1" w:rsidP="00A126A1">
            <w:pPr>
              <w:rPr>
                <w:sz w:val="20"/>
                <w:szCs w:val="20"/>
              </w:rPr>
            </w:pPr>
            <w:r w:rsidRPr="00A126A1">
              <w:rPr>
                <w:sz w:val="20"/>
                <w:szCs w:val="20"/>
              </w:rPr>
              <w:t xml:space="preserve">56.6 (10.6) </w:t>
            </w:r>
          </w:p>
        </w:tc>
        <w:tc>
          <w:tcPr>
            <w:tcW w:w="0" w:type="auto"/>
            <w:tcBorders>
              <w:top w:val="nil"/>
              <w:left w:val="nil"/>
              <w:bottom w:val="nil"/>
              <w:right w:val="nil"/>
            </w:tcBorders>
          </w:tcPr>
          <w:p w14:paraId="00249B90" w14:textId="77777777" w:rsidR="00A126A1" w:rsidRPr="00A126A1" w:rsidRDefault="00A126A1" w:rsidP="00A126A1">
            <w:pPr>
              <w:rPr>
                <w:sz w:val="20"/>
                <w:szCs w:val="20"/>
              </w:rPr>
            </w:pPr>
            <w:r w:rsidRPr="00A126A1">
              <w:rPr>
                <w:sz w:val="20"/>
                <w:szCs w:val="20"/>
              </w:rPr>
              <w:t xml:space="preserve">56.3 (11.3) </w:t>
            </w:r>
          </w:p>
        </w:tc>
        <w:tc>
          <w:tcPr>
            <w:tcW w:w="0" w:type="auto"/>
            <w:tcBorders>
              <w:top w:val="nil"/>
              <w:left w:val="nil"/>
              <w:bottom w:val="nil"/>
              <w:right w:val="nil"/>
            </w:tcBorders>
          </w:tcPr>
          <w:p w14:paraId="17708AA7" w14:textId="77777777" w:rsidR="00A126A1" w:rsidRPr="00A126A1" w:rsidRDefault="00A126A1" w:rsidP="00A126A1">
            <w:pPr>
              <w:rPr>
                <w:sz w:val="20"/>
                <w:szCs w:val="20"/>
              </w:rPr>
            </w:pPr>
            <w:r w:rsidRPr="00A126A1">
              <w:rPr>
                <w:sz w:val="20"/>
                <w:szCs w:val="20"/>
              </w:rPr>
              <w:t>56.7 (10.6)</w:t>
            </w:r>
          </w:p>
        </w:tc>
      </w:tr>
      <w:tr w:rsidR="00A126A1" w:rsidRPr="00A126A1" w14:paraId="2C01BCF7" w14:textId="77777777" w:rsidTr="005C42D9">
        <w:trPr>
          <w:trHeight w:val="315"/>
          <w:jc w:val="center"/>
        </w:trPr>
        <w:tc>
          <w:tcPr>
            <w:tcW w:w="0" w:type="auto"/>
            <w:tcBorders>
              <w:top w:val="nil"/>
              <w:left w:val="nil"/>
              <w:bottom w:val="single" w:sz="4" w:space="0" w:color="auto"/>
              <w:right w:val="nil"/>
            </w:tcBorders>
          </w:tcPr>
          <w:p w14:paraId="06B51F8F"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6D886BEA" w14:textId="77777777" w:rsidR="00A126A1" w:rsidRPr="00A126A1" w:rsidRDefault="00A126A1" w:rsidP="00A126A1">
            <w:pPr>
              <w:rPr>
                <w:sz w:val="20"/>
                <w:szCs w:val="20"/>
              </w:rPr>
            </w:pPr>
            <w:r w:rsidRPr="00A126A1">
              <w:rPr>
                <w:sz w:val="20"/>
                <w:szCs w:val="20"/>
              </w:rPr>
              <w:t xml:space="preserve">PD duration </w:t>
            </w:r>
          </w:p>
        </w:tc>
        <w:tc>
          <w:tcPr>
            <w:tcW w:w="0" w:type="auto"/>
            <w:tcBorders>
              <w:top w:val="nil"/>
              <w:left w:val="nil"/>
              <w:bottom w:val="single" w:sz="4" w:space="0" w:color="auto"/>
              <w:right w:val="nil"/>
            </w:tcBorders>
          </w:tcPr>
          <w:p w14:paraId="25A0EE57" w14:textId="77777777" w:rsidR="00A126A1" w:rsidRPr="00A126A1" w:rsidRDefault="00A126A1" w:rsidP="00A126A1">
            <w:pPr>
              <w:rPr>
                <w:sz w:val="20"/>
                <w:szCs w:val="20"/>
              </w:rPr>
            </w:pPr>
            <w:r w:rsidRPr="00A126A1">
              <w:rPr>
                <w:sz w:val="20"/>
                <w:szCs w:val="20"/>
              </w:rPr>
              <w:t xml:space="preserve"> 6.5 (4.7)</w:t>
            </w:r>
            <w:r w:rsidRPr="00A126A1">
              <w:rPr>
                <w:sz w:val="20"/>
                <w:szCs w:val="20"/>
                <w:vertAlign w:val="superscript"/>
              </w:rPr>
              <w:t>2,3,4</w:t>
            </w:r>
          </w:p>
        </w:tc>
        <w:tc>
          <w:tcPr>
            <w:tcW w:w="0" w:type="auto"/>
            <w:tcBorders>
              <w:top w:val="nil"/>
              <w:left w:val="nil"/>
              <w:bottom w:val="single" w:sz="4" w:space="0" w:color="auto"/>
              <w:right w:val="nil"/>
            </w:tcBorders>
          </w:tcPr>
          <w:p w14:paraId="29E43CAC" w14:textId="77777777" w:rsidR="00A126A1" w:rsidRPr="00A126A1" w:rsidRDefault="00A126A1" w:rsidP="00A126A1">
            <w:pPr>
              <w:rPr>
                <w:sz w:val="20"/>
                <w:szCs w:val="20"/>
              </w:rPr>
            </w:pPr>
            <w:r w:rsidRPr="00A126A1">
              <w:rPr>
                <w:sz w:val="20"/>
                <w:szCs w:val="20"/>
              </w:rPr>
              <w:t>8.6 (5.7)</w:t>
            </w:r>
            <w:r w:rsidRPr="00A126A1">
              <w:rPr>
                <w:sz w:val="20"/>
                <w:szCs w:val="20"/>
                <w:vertAlign w:val="superscript"/>
              </w:rPr>
              <w:t>1,4</w:t>
            </w:r>
          </w:p>
        </w:tc>
        <w:tc>
          <w:tcPr>
            <w:tcW w:w="0" w:type="auto"/>
            <w:tcBorders>
              <w:top w:val="nil"/>
              <w:left w:val="nil"/>
              <w:bottom w:val="single" w:sz="4" w:space="0" w:color="auto"/>
              <w:right w:val="nil"/>
            </w:tcBorders>
          </w:tcPr>
          <w:p w14:paraId="33F86DC0" w14:textId="77777777" w:rsidR="00A126A1" w:rsidRPr="00A126A1" w:rsidRDefault="00A126A1" w:rsidP="00A126A1">
            <w:pPr>
              <w:rPr>
                <w:sz w:val="20"/>
                <w:szCs w:val="20"/>
              </w:rPr>
            </w:pPr>
            <w:r w:rsidRPr="00A126A1">
              <w:rPr>
                <w:sz w:val="20"/>
                <w:szCs w:val="20"/>
              </w:rPr>
              <w:t>8.6 (5.7)</w:t>
            </w:r>
            <w:r w:rsidRPr="00A126A1">
              <w:rPr>
                <w:sz w:val="20"/>
                <w:szCs w:val="20"/>
                <w:vertAlign w:val="superscript"/>
              </w:rPr>
              <w:t>1,4</w:t>
            </w:r>
          </w:p>
        </w:tc>
        <w:tc>
          <w:tcPr>
            <w:tcW w:w="0" w:type="auto"/>
            <w:tcBorders>
              <w:top w:val="nil"/>
              <w:left w:val="nil"/>
              <w:bottom w:val="single" w:sz="4" w:space="0" w:color="auto"/>
              <w:right w:val="nil"/>
            </w:tcBorders>
          </w:tcPr>
          <w:p w14:paraId="5C971B5E" w14:textId="77777777" w:rsidR="00A126A1" w:rsidRPr="00A126A1" w:rsidRDefault="00A126A1" w:rsidP="00A126A1">
            <w:pPr>
              <w:rPr>
                <w:sz w:val="20"/>
                <w:szCs w:val="20"/>
              </w:rPr>
            </w:pPr>
            <w:r w:rsidRPr="00A126A1">
              <w:rPr>
                <w:sz w:val="20"/>
                <w:szCs w:val="20"/>
              </w:rPr>
              <w:t>14.4 (8.0)</w:t>
            </w:r>
            <w:r w:rsidRPr="00A126A1">
              <w:rPr>
                <w:sz w:val="20"/>
                <w:szCs w:val="20"/>
                <w:vertAlign w:val="superscript"/>
              </w:rPr>
              <w:t>1,2,3</w:t>
            </w:r>
          </w:p>
        </w:tc>
      </w:tr>
      <w:tr w:rsidR="00A126A1" w:rsidRPr="00A126A1" w14:paraId="4D6B62B3" w14:textId="77777777" w:rsidTr="005C42D9">
        <w:trPr>
          <w:trHeight w:val="315"/>
          <w:jc w:val="center"/>
        </w:trPr>
        <w:tc>
          <w:tcPr>
            <w:tcW w:w="0" w:type="auto"/>
            <w:gridSpan w:val="6"/>
            <w:tcBorders>
              <w:top w:val="single" w:sz="4" w:space="0" w:color="auto"/>
              <w:left w:val="nil"/>
              <w:right w:val="nil"/>
            </w:tcBorders>
          </w:tcPr>
          <w:p w14:paraId="59BB2513" w14:textId="77777777" w:rsidR="00A126A1" w:rsidRPr="00A126A1" w:rsidRDefault="00A126A1" w:rsidP="00A126A1">
            <w:pPr>
              <w:rPr>
                <w:sz w:val="20"/>
                <w:szCs w:val="20"/>
              </w:rPr>
            </w:pPr>
            <w:r w:rsidRPr="00A126A1">
              <w:rPr>
                <w:sz w:val="20"/>
                <w:szCs w:val="20"/>
                <w:vertAlign w:val="superscript"/>
              </w:rPr>
              <w:t>1</w:t>
            </w:r>
            <w:r w:rsidRPr="00A126A1">
              <w:rPr>
                <w:sz w:val="20"/>
                <w:szCs w:val="20"/>
              </w:rPr>
              <w:t xml:space="preserve"> Significant difference with cluster D1 (corrected </w:t>
            </w:r>
            <m:oMath>
              <m:r>
                <w:rPr>
                  <w:rFonts w:ascii="Cambria Math" w:hAnsi="Cambria Math"/>
                  <w:sz w:val="20"/>
                  <w:szCs w:val="20"/>
                </w:rPr>
                <m:t>p &lt; 0.05</m:t>
              </m:r>
            </m:oMath>
            <w:r w:rsidRPr="00A126A1">
              <w:rPr>
                <w:sz w:val="20"/>
                <w:szCs w:val="20"/>
              </w:rPr>
              <w:t>)</w:t>
            </w:r>
          </w:p>
          <w:p w14:paraId="7B8A1F78" w14:textId="77777777" w:rsidR="00A126A1" w:rsidRPr="00A126A1" w:rsidRDefault="00A126A1" w:rsidP="00A126A1">
            <w:pPr>
              <w:rPr>
                <w:sz w:val="20"/>
                <w:szCs w:val="20"/>
              </w:rPr>
            </w:pPr>
            <w:r w:rsidRPr="00A126A1">
              <w:rPr>
                <w:sz w:val="20"/>
                <w:szCs w:val="20"/>
                <w:vertAlign w:val="superscript"/>
              </w:rPr>
              <w:t>2</w:t>
            </w:r>
            <w:r w:rsidRPr="00A126A1">
              <w:rPr>
                <w:sz w:val="20"/>
                <w:szCs w:val="20"/>
              </w:rPr>
              <w:t xml:space="preserve"> Significant difference with cluster D2 (corrected </w:t>
            </w:r>
            <m:oMath>
              <m:r>
                <w:rPr>
                  <w:rFonts w:ascii="Cambria Math" w:hAnsi="Cambria Math"/>
                  <w:sz w:val="20"/>
                  <w:szCs w:val="20"/>
                </w:rPr>
                <m:t>p &lt; 0.05</m:t>
              </m:r>
            </m:oMath>
            <w:r w:rsidRPr="00A126A1">
              <w:rPr>
                <w:sz w:val="20"/>
                <w:szCs w:val="20"/>
              </w:rPr>
              <w:t>)</w:t>
            </w:r>
          </w:p>
          <w:p w14:paraId="7CE62910" w14:textId="77777777" w:rsidR="00A126A1" w:rsidRPr="00A126A1" w:rsidRDefault="00A126A1" w:rsidP="00A126A1">
            <w:pPr>
              <w:rPr>
                <w:sz w:val="20"/>
                <w:szCs w:val="20"/>
              </w:rPr>
            </w:pPr>
            <w:r w:rsidRPr="00A126A1">
              <w:rPr>
                <w:sz w:val="20"/>
                <w:szCs w:val="20"/>
                <w:vertAlign w:val="superscript"/>
              </w:rPr>
              <w:t>3</w:t>
            </w:r>
            <w:r w:rsidRPr="00A126A1">
              <w:rPr>
                <w:sz w:val="20"/>
                <w:szCs w:val="20"/>
              </w:rPr>
              <w:t xml:space="preserve"> Significant difference with cluster D3 (corrected </w:t>
            </w:r>
            <m:oMath>
              <m:r>
                <w:rPr>
                  <w:rFonts w:ascii="Cambria Math" w:hAnsi="Cambria Math"/>
                  <w:sz w:val="20"/>
                  <w:szCs w:val="20"/>
                </w:rPr>
                <m:t>p &lt; 0.05</m:t>
              </m:r>
            </m:oMath>
            <w:r w:rsidRPr="00A126A1">
              <w:rPr>
                <w:sz w:val="20"/>
                <w:szCs w:val="20"/>
              </w:rPr>
              <w:t>)</w:t>
            </w:r>
          </w:p>
          <w:p w14:paraId="24C24F5D" w14:textId="77777777" w:rsidR="00A126A1" w:rsidRPr="00A126A1" w:rsidRDefault="00A126A1" w:rsidP="00A126A1">
            <w:pPr>
              <w:rPr>
                <w:sz w:val="20"/>
                <w:szCs w:val="20"/>
              </w:rPr>
            </w:pPr>
            <w:r w:rsidRPr="00A126A1">
              <w:rPr>
                <w:sz w:val="20"/>
                <w:szCs w:val="20"/>
                <w:vertAlign w:val="superscript"/>
              </w:rPr>
              <w:lastRenderedPageBreak/>
              <w:t>4</w:t>
            </w:r>
            <w:r w:rsidRPr="00A126A1">
              <w:rPr>
                <w:sz w:val="20"/>
                <w:szCs w:val="20"/>
              </w:rPr>
              <w:t xml:space="preserve"> Significant difference with cluster D4 (corrected </w:t>
            </w:r>
            <m:oMath>
              <m:r>
                <w:rPr>
                  <w:rFonts w:ascii="Cambria Math" w:hAnsi="Cambria Math"/>
                  <w:sz w:val="20"/>
                  <w:szCs w:val="20"/>
                </w:rPr>
                <m:t>p &lt; 0.05</m:t>
              </m:r>
            </m:oMath>
            <w:r w:rsidRPr="00A126A1">
              <w:rPr>
                <w:sz w:val="20"/>
                <w:szCs w:val="20"/>
              </w:rPr>
              <w:t>)</w:t>
            </w:r>
          </w:p>
        </w:tc>
      </w:tr>
    </w:tbl>
    <w:p w14:paraId="6E21A839" w14:textId="7ADA080B" w:rsidR="00A126A1" w:rsidRDefault="0004076D" w:rsidP="00A126A1">
      <w:r>
        <w:rPr>
          <w:b/>
        </w:rPr>
        <w:lastRenderedPageBreak/>
        <w:t>Table 3</w:t>
      </w:r>
      <w:r w:rsidR="005C42D9">
        <w:rPr>
          <w:b/>
        </w:rPr>
        <w:t xml:space="preserve">. </w:t>
      </w:r>
      <w:r w:rsidR="005C42D9">
        <w:t>Symptoms clustering summary. Unless otherwise specified, statistics are reported as mean (sd).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452"/>
        <w:gridCol w:w="1113"/>
        <w:gridCol w:w="1113"/>
        <w:gridCol w:w="1038"/>
        <w:gridCol w:w="1113"/>
        <w:gridCol w:w="1113"/>
        <w:gridCol w:w="1193"/>
      </w:tblGrid>
      <w:tr w:rsidR="005C42D9" w:rsidRPr="00CE0847" w14:paraId="03BB1701" w14:textId="77777777" w:rsidTr="005C42D9">
        <w:trPr>
          <w:trHeight w:val="377"/>
          <w:jc w:val="center"/>
        </w:trPr>
        <w:tc>
          <w:tcPr>
            <w:tcW w:w="0" w:type="auto"/>
            <w:tcBorders>
              <w:top w:val="single" w:sz="4" w:space="0" w:color="000000"/>
            </w:tcBorders>
          </w:tcPr>
          <w:p w14:paraId="4C796DE6" w14:textId="77777777" w:rsidR="005C42D9" w:rsidRPr="00CE0847" w:rsidRDefault="005C42D9" w:rsidP="005C42D9">
            <w:pPr>
              <w:suppressAutoHyphens/>
              <w:spacing w:line="480" w:lineRule="auto"/>
              <w:rPr>
                <w:sz w:val="16"/>
                <w:szCs w:val="16"/>
              </w:rPr>
            </w:pPr>
          </w:p>
        </w:tc>
        <w:tc>
          <w:tcPr>
            <w:tcW w:w="0" w:type="auto"/>
            <w:tcBorders>
              <w:top w:val="single" w:sz="4" w:space="0" w:color="000000"/>
            </w:tcBorders>
          </w:tcPr>
          <w:p w14:paraId="6979E91E" w14:textId="77777777" w:rsidR="005C42D9" w:rsidRPr="00CE0847" w:rsidRDefault="005C42D9" w:rsidP="005C42D9">
            <w:pPr>
              <w:suppressAutoHyphens/>
              <w:spacing w:line="480" w:lineRule="auto"/>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04F11891" w14:textId="44F97021"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1</w:t>
            </w:r>
          </w:p>
        </w:tc>
        <w:tc>
          <w:tcPr>
            <w:tcW w:w="0" w:type="auto"/>
            <w:tcBorders>
              <w:top w:val="single" w:sz="4" w:space="0" w:color="000000"/>
            </w:tcBorders>
          </w:tcPr>
          <w:p w14:paraId="30481F09" w14:textId="2017AB14"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2</w:t>
            </w:r>
          </w:p>
        </w:tc>
        <w:tc>
          <w:tcPr>
            <w:tcW w:w="0" w:type="auto"/>
            <w:tcBorders>
              <w:top w:val="single" w:sz="4" w:space="0" w:color="000000"/>
            </w:tcBorders>
          </w:tcPr>
          <w:p w14:paraId="59DB6420" w14:textId="0B0EDEC8"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3</w:t>
            </w:r>
          </w:p>
        </w:tc>
        <w:tc>
          <w:tcPr>
            <w:tcW w:w="0" w:type="auto"/>
            <w:tcBorders>
              <w:top w:val="single" w:sz="4" w:space="0" w:color="000000"/>
            </w:tcBorders>
          </w:tcPr>
          <w:p w14:paraId="509D00E2" w14:textId="7905F3A1"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4</w:t>
            </w:r>
          </w:p>
        </w:tc>
        <w:tc>
          <w:tcPr>
            <w:tcW w:w="0" w:type="auto"/>
            <w:tcBorders>
              <w:top w:val="single" w:sz="4" w:space="0" w:color="000000"/>
            </w:tcBorders>
          </w:tcPr>
          <w:p w14:paraId="3237AF1A" w14:textId="270008FC"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5</w:t>
            </w:r>
          </w:p>
        </w:tc>
        <w:tc>
          <w:tcPr>
            <w:tcW w:w="0" w:type="auto"/>
            <w:tcBorders>
              <w:top w:val="single" w:sz="4" w:space="0" w:color="000000"/>
            </w:tcBorders>
          </w:tcPr>
          <w:p w14:paraId="1D45397C" w14:textId="3DE19A48"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6</w:t>
            </w:r>
          </w:p>
        </w:tc>
      </w:tr>
      <w:tr w:rsidR="005C42D9" w:rsidRPr="00CE0847" w14:paraId="062140C0" w14:textId="77777777" w:rsidTr="005C42D9">
        <w:trPr>
          <w:jc w:val="center"/>
        </w:trPr>
        <w:tc>
          <w:tcPr>
            <w:tcW w:w="0" w:type="auto"/>
            <w:tcBorders>
              <w:bottom w:val="single" w:sz="4" w:space="0" w:color="000000"/>
            </w:tcBorders>
          </w:tcPr>
          <w:p w14:paraId="3B6E2362"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0B502BEA" w14:textId="77777777" w:rsidR="005C42D9" w:rsidRPr="00CE0847" w:rsidRDefault="005C42D9" w:rsidP="005C42D9">
            <w:pPr>
              <w:suppressAutoHyphens/>
              <w:spacing w:line="480" w:lineRule="auto"/>
              <w:rPr>
                <w:rFonts w:cs="Times New Roman"/>
                <w:sz w:val="16"/>
                <w:szCs w:val="16"/>
              </w:rPr>
            </w:pPr>
            <w:r w:rsidRPr="00CE0847">
              <w:rPr>
                <w:rFonts w:cs="Times New Roman"/>
                <w:i/>
                <w:sz w:val="16"/>
                <w:szCs w:val="16"/>
              </w:rPr>
              <w:t>n</w:t>
            </w:r>
            <w:r w:rsidRPr="00CE0847">
              <w:rPr>
                <w:rFonts w:cs="Times New Roman"/>
                <w:sz w:val="16"/>
                <w:szCs w:val="16"/>
              </w:rPr>
              <w:t>(%)</w:t>
            </w:r>
          </w:p>
        </w:tc>
        <w:tc>
          <w:tcPr>
            <w:tcW w:w="0" w:type="auto"/>
            <w:tcBorders>
              <w:bottom w:val="single" w:sz="4" w:space="0" w:color="000000"/>
            </w:tcBorders>
          </w:tcPr>
          <w:p w14:paraId="1DB16429" w14:textId="77777777" w:rsidR="005C42D9" w:rsidRPr="00CE0847" w:rsidRDefault="005C42D9" w:rsidP="005C42D9">
            <w:pPr>
              <w:suppressAutoHyphens/>
              <w:spacing w:line="480" w:lineRule="auto"/>
              <w:rPr>
                <w:rFonts w:cs="Times New Roman"/>
                <w:sz w:val="16"/>
                <w:szCs w:val="16"/>
              </w:rPr>
            </w:pPr>
            <w:r w:rsidRPr="00CE0847">
              <w:rPr>
                <w:sz w:val="16"/>
                <w:szCs w:val="16"/>
              </w:rPr>
              <w:t>456 (50%)</w:t>
            </w:r>
          </w:p>
        </w:tc>
        <w:tc>
          <w:tcPr>
            <w:tcW w:w="0" w:type="auto"/>
            <w:tcBorders>
              <w:bottom w:val="single" w:sz="4" w:space="0" w:color="000000"/>
            </w:tcBorders>
          </w:tcPr>
          <w:p w14:paraId="395C3C8E" w14:textId="77777777" w:rsidR="005C42D9" w:rsidRPr="00CE0847" w:rsidRDefault="005C42D9" w:rsidP="005C42D9">
            <w:pPr>
              <w:suppressAutoHyphens/>
              <w:spacing w:line="480" w:lineRule="auto"/>
              <w:rPr>
                <w:rFonts w:cs="Times New Roman"/>
                <w:sz w:val="16"/>
                <w:szCs w:val="16"/>
              </w:rPr>
            </w:pPr>
            <w:r w:rsidRPr="00CE0847">
              <w:rPr>
                <w:sz w:val="16"/>
                <w:szCs w:val="16"/>
              </w:rPr>
              <w:t>201 (22%)</w:t>
            </w:r>
          </w:p>
        </w:tc>
        <w:tc>
          <w:tcPr>
            <w:tcW w:w="0" w:type="auto"/>
            <w:tcBorders>
              <w:bottom w:val="single" w:sz="4" w:space="0" w:color="000000"/>
            </w:tcBorders>
          </w:tcPr>
          <w:p w14:paraId="228BEE40" w14:textId="77777777" w:rsidR="005C42D9" w:rsidRPr="00CE0847" w:rsidRDefault="005C42D9" w:rsidP="005C42D9">
            <w:pPr>
              <w:suppressAutoHyphens/>
              <w:spacing w:line="480" w:lineRule="auto"/>
              <w:rPr>
                <w:rFonts w:cs="Times New Roman"/>
                <w:sz w:val="16"/>
                <w:szCs w:val="16"/>
              </w:rPr>
            </w:pPr>
            <w:r w:rsidRPr="00CE0847">
              <w:rPr>
                <w:sz w:val="16"/>
                <w:szCs w:val="16"/>
              </w:rPr>
              <w:t>100 (11%)</w:t>
            </w:r>
          </w:p>
        </w:tc>
        <w:tc>
          <w:tcPr>
            <w:tcW w:w="0" w:type="auto"/>
            <w:tcBorders>
              <w:bottom w:val="single" w:sz="4" w:space="0" w:color="000000"/>
            </w:tcBorders>
          </w:tcPr>
          <w:p w14:paraId="6D3FDED8" w14:textId="77777777" w:rsidR="005C42D9" w:rsidRPr="00CE0847" w:rsidRDefault="005C42D9" w:rsidP="005C42D9">
            <w:pPr>
              <w:suppressAutoHyphens/>
              <w:spacing w:line="480" w:lineRule="auto"/>
              <w:rPr>
                <w:rFonts w:cs="Times New Roman"/>
                <w:sz w:val="16"/>
                <w:szCs w:val="16"/>
              </w:rPr>
            </w:pPr>
            <w:r w:rsidRPr="00CE0847">
              <w:rPr>
                <w:sz w:val="16"/>
                <w:szCs w:val="16"/>
              </w:rPr>
              <w:t>73 (8%)</w:t>
            </w:r>
          </w:p>
        </w:tc>
        <w:tc>
          <w:tcPr>
            <w:tcW w:w="0" w:type="auto"/>
            <w:tcBorders>
              <w:bottom w:val="single" w:sz="4" w:space="0" w:color="000000"/>
            </w:tcBorders>
          </w:tcPr>
          <w:p w14:paraId="4654FD41" w14:textId="77777777" w:rsidR="005C42D9" w:rsidRPr="00CE0847" w:rsidRDefault="005C42D9" w:rsidP="005C42D9">
            <w:pPr>
              <w:suppressAutoHyphens/>
              <w:spacing w:line="480" w:lineRule="auto"/>
              <w:rPr>
                <w:rFonts w:cs="Times New Roman"/>
                <w:sz w:val="16"/>
                <w:szCs w:val="16"/>
              </w:rPr>
            </w:pPr>
            <w:r w:rsidRPr="00CE0847">
              <w:rPr>
                <w:sz w:val="16"/>
                <w:szCs w:val="16"/>
              </w:rPr>
              <w:t>54 (6%)</w:t>
            </w:r>
          </w:p>
        </w:tc>
        <w:tc>
          <w:tcPr>
            <w:tcW w:w="0" w:type="auto"/>
            <w:tcBorders>
              <w:bottom w:val="single" w:sz="4" w:space="0" w:color="000000"/>
            </w:tcBorders>
          </w:tcPr>
          <w:p w14:paraId="458478F6" w14:textId="77777777" w:rsidR="005C42D9" w:rsidRPr="00CE0847" w:rsidRDefault="005C42D9" w:rsidP="005C42D9">
            <w:pPr>
              <w:suppressAutoHyphens/>
              <w:spacing w:line="480" w:lineRule="auto"/>
              <w:rPr>
                <w:rFonts w:cs="Times New Roman"/>
                <w:sz w:val="16"/>
                <w:szCs w:val="16"/>
              </w:rPr>
            </w:pPr>
            <w:r w:rsidRPr="00CE0847">
              <w:rPr>
                <w:sz w:val="16"/>
                <w:szCs w:val="16"/>
              </w:rPr>
              <w:t>20 (2%)</w:t>
            </w:r>
          </w:p>
        </w:tc>
      </w:tr>
      <w:tr w:rsidR="005C42D9" w:rsidRPr="00CE0847" w14:paraId="45320DFA" w14:textId="77777777" w:rsidTr="005C42D9">
        <w:trPr>
          <w:jc w:val="center"/>
        </w:trPr>
        <w:tc>
          <w:tcPr>
            <w:tcW w:w="0" w:type="auto"/>
            <w:tcBorders>
              <w:top w:val="single" w:sz="4" w:space="0" w:color="000000"/>
            </w:tcBorders>
          </w:tcPr>
          <w:p w14:paraId="44BDAEE3" w14:textId="77777777" w:rsidR="005C42D9" w:rsidRPr="00CE0847" w:rsidRDefault="005C42D9" w:rsidP="005C42D9">
            <w:pPr>
              <w:suppressAutoHyphens/>
              <w:spacing w:line="480" w:lineRule="auto"/>
              <w:rPr>
                <w:sz w:val="16"/>
                <w:szCs w:val="16"/>
              </w:rPr>
            </w:pPr>
            <w:r w:rsidRPr="00CE0847">
              <w:rPr>
                <w:sz w:val="16"/>
                <w:szCs w:val="16"/>
              </w:rPr>
              <w:t xml:space="preserve">1. </w:t>
            </w:r>
          </w:p>
        </w:tc>
        <w:tc>
          <w:tcPr>
            <w:tcW w:w="0" w:type="auto"/>
            <w:tcBorders>
              <w:top w:val="single" w:sz="4" w:space="0" w:color="000000"/>
            </w:tcBorders>
          </w:tcPr>
          <w:p w14:paraId="3BEB0997" w14:textId="77777777" w:rsidR="005C42D9" w:rsidRPr="00CE0847" w:rsidRDefault="005C42D9" w:rsidP="005C42D9">
            <w:pPr>
              <w:suppressAutoHyphens/>
              <w:spacing w:line="480" w:lineRule="auto"/>
              <w:rPr>
                <w:rFonts w:cs="Times New Roman"/>
                <w:sz w:val="16"/>
                <w:szCs w:val="16"/>
              </w:rPr>
            </w:pPr>
            <w:r w:rsidRPr="00CE0847">
              <w:rPr>
                <w:sz w:val="16"/>
                <w:szCs w:val="16"/>
              </w:rPr>
              <w:t>Lightheadedness</w:t>
            </w:r>
          </w:p>
        </w:tc>
        <w:tc>
          <w:tcPr>
            <w:tcW w:w="0" w:type="auto"/>
            <w:tcBorders>
              <w:top w:val="single" w:sz="4" w:space="0" w:color="000000"/>
            </w:tcBorders>
          </w:tcPr>
          <w:p w14:paraId="42DBB88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(1.1)</w:t>
            </w:r>
            <w:r>
              <w:rPr>
                <w:sz w:val="16"/>
                <w:szCs w:val="16"/>
                <w:vertAlign w:val="superscript"/>
              </w:rPr>
              <w:t>2,</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241EDC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1.7 (2.5)</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64AC42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2.5 (3.4)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D52F69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(2.5)</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2CBC09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DA88638" w14:textId="77777777" w:rsidR="005C42D9" w:rsidRPr="00CE0847" w:rsidRDefault="005C42D9" w:rsidP="005C42D9">
            <w:pPr>
              <w:suppressAutoHyphens/>
              <w:spacing w:line="480" w:lineRule="auto"/>
              <w:rPr>
                <w:sz w:val="16"/>
                <w:szCs w:val="16"/>
                <w:vertAlign w:val="superscript"/>
              </w:rPr>
            </w:pPr>
            <w:r w:rsidRPr="00CE0847">
              <w:rPr>
                <w:sz w:val="16"/>
                <w:szCs w:val="16"/>
              </w:rPr>
              <w:t>7.7 (3.6)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15E9848" w14:textId="77777777" w:rsidTr="005C42D9">
        <w:trPr>
          <w:jc w:val="center"/>
        </w:trPr>
        <w:tc>
          <w:tcPr>
            <w:tcW w:w="0" w:type="auto"/>
            <w:tcBorders>
              <w:bottom w:val="single" w:sz="4" w:space="0" w:color="000000"/>
            </w:tcBorders>
          </w:tcPr>
          <w:p w14:paraId="2C4EFE92" w14:textId="77777777" w:rsidR="005C42D9" w:rsidRPr="00CE0847" w:rsidRDefault="005C42D9" w:rsidP="005C42D9">
            <w:pPr>
              <w:suppressAutoHyphens/>
              <w:spacing w:line="480" w:lineRule="auto"/>
              <w:rPr>
                <w:sz w:val="16"/>
                <w:szCs w:val="16"/>
              </w:rPr>
            </w:pPr>
            <w:r w:rsidRPr="00CE0847">
              <w:rPr>
                <w:sz w:val="16"/>
                <w:szCs w:val="16"/>
              </w:rPr>
              <w:t>Cardiovascular</w:t>
            </w:r>
          </w:p>
        </w:tc>
        <w:tc>
          <w:tcPr>
            <w:tcW w:w="0" w:type="auto"/>
            <w:tcBorders>
              <w:bottom w:val="single" w:sz="4" w:space="0" w:color="000000"/>
            </w:tcBorders>
          </w:tcPr>
          <w:p w14:paraId="6D88FD34" w14:textId="77777777" w:rsidR="005C42D9" w:rsidRPr="00CE0847" w:rsidRDefault="005C42D9" w:rsidP="005C42D9">
            <w:pPr>
              <w:suppressAutoHyphens/>
              <w:spacing w:line="480" w:lineRule="auto"/>
              <w:rPr>
                <w:rFonts w:cs="Times New Roman"/>
                <w:sz w:val="16"/>
                <w:szCs w:val="16"/>
              </w:rPr>
            </w:pPr>
            <w:r w:rsidRPr="00CE0847">
              <w:rPr>
                <w:sz w:val="16"/>
                <w:szCs w:val="16"/>
              </w:rPr>
              <w:t>Fainting</w:t>
            </w:r>
          </w:p>
        </w:tc>
        <w:tc>
          <w:tcPr>
            <w:tcW w:w="0" w:type="auto"/>
            <w:tcBorders>
              <w:bottom w:val="single" w:sz="4" w:space="0" w:color="000000"/>
            </w:tcBorders>
          </w:tcPr>
          <w:p w14:paraId="3B66AFB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6</w:t>
            </w:r>
          </w:p>
        </w:tc>
        <w:tc>
          <w:tcPr>
            <w:tcW w:w="0" w:type="auto"/>
            <w:tcBorders>
              <w:bottom w:val="single" w:sz="4" w:space="0" w:color="000000"/>
            </w:tcBorders>
          </w:tcPr>
          <w:p w14:paraId="6D7115F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w:t>
            </w:r>
            <w:r w:rsidRPr="00CE0847">
              <w:rPr>
                <w:sz w:val="16"/>
                <w:szCs w:val="16"/>
                <w:vertAlign w:val="superscript"/>
              </w:rPr>
              <w:t>6</w:t>
            </w:r>
          </w:p>
        </w:tc>
        <w:tc>
          <w:tcPr>
            <w:tcW w:w="0" w:type="auto"/>
            <w:tcBorders>
              <w:bottom w:val="single" w:sz="4" w:space="0" w:color="000000"/>
            </w:tcBorders>
          </w:tcPr>
          <w:p w14:paraId="26648DE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(0.5)</w:t>
            </w:r>
            <w:r w:rsidRPr="00CE0847">
              <w:rPr>
                <w:sz w:val="16"/>
                <w:szCs w:val="16"/>
                <w:vertAlign w:val="superscript"/>
              </w:rPr>
              <w:t>6</w:t>
            </w:r>
          </w:p>
        </w:tc>
        <w:tc>
          <w:tcPr>
            <w:tcW w:w="0" w:type="auto"/>
            <w:tcBorders>
              <w:bottom w:val="single" w:sz="4" w:space="0" w:color="000000"/>
            </w:tcBorders>
          </w:tcPr>
          <w:p w14:paraId="7AA5BE3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(1.2)</w:t>
            </w:r>
            <w:r w:rsidRPr="00CE0847">
              <w:rPr>
                <w:sz w:val="16"/>
                <w:szCs w:val="16"/>
                <w:vertAlign w:val="superscript"/>
              </w:rPr>
              <w:t>6</w:t>
            </w:r>
          </w:p>
        </w:tc>
        <w:tc>
          <w:tcPr>
            <w:tcW w:w="0" w:type="auto"/>
            <w:tcBorders>
              <w:bottom w:val="single" w:sz="4" w:space="0" w:color="000000"/>
            </w:tcBorders>
          </w:tcPr>
          <w:p w14:paraId="437E831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(0.5)</w:t>
            </w:r>
            <w:r w:rsidRPr="00CE0847">
              <w:rPr>
                <w:sz w:val="16"/>
                <w:szCs w:val="16"/>
                <w:vertAlign w:val="superscript"/>
              </w:rPr>
              <w:t>6</w:t>
            </w:r>
          </w:p>
        </w:tc>
        <w:tc>
          <w:tcPr>
            <w:tcW w:w="0" w:type="auto"/>
            <w:tcBorders>
              <w:bottom w:val="single" w:sz="4" w:space="0" w:color="000000"/>
            </w:tcBorders>
          </w:tcPr>
          <w:p w14:paraId="6777FE2B" w14:textId="77777777" w:rsidR="005C42D9" w:rsidRPr="00CE0847" w:rsidRDefault="005C42D9" w:rsidP="005C42D9">
            <w:pPr>
              <w:suppressAutoHyphens/>
              <w:spacing w:line="480" w:lineRule="auto"/>
              <w:rPr>
                <w:sz w:val="16"/>
                <w:szCs w:val="16"/>
                <w:vertAlign w:val="superscript"/>
              </w:rPr>
            </w:pPr>
            <w:r w:rsidRPr="00CE0847">
              <w:rPr>
                <w:sz w:val="16"/>
                <w:szCs w:val="16"/>
              </w:rPr>
              <w:t>6.3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E845396" w14:textId="77777777" w:rsidTr="005C42D9">
        <w:trPr>
          <w:jc w:val="center"/>
        </w:trPr>
        <w:tc>
          <w:tcPr>
            <w:tcW w:w="0" w:type="auto"/>
            <w:tcBorders>
              <w:top w:val="single" w:sz="4" w:space="0" w:color="000000"/>
            </w:tcBorders>
          </w:tcPr>
          <w:p w14:paraId="2504C1C6" w14:textId="77777777" w:rsidR="005C42D9" w:rsidRPr="00CE0847" w:rsidRDefault="005C42D9" w:rsidP="005C42D9">
            <w:pPr>
              <w:suppressAutoHyphens/>
              <w:spacing w:line="480" w:lineRule="auto"/>
              <w:rPr>
                <w:sz w:val="16"/>
                <w:szCs w:val="16"/>
              </w:rPr>
            </w:pPr>
            <w:r w:rsidRPr="00CE0847">
              <w:rPr>
                <w:sz w:val="16"/>
                <w:szCs w:val="16"/>
              </w:rPr>
              <w:t>2. Sleep/</w:t>
            </w:r>
          </w:p>
        </w:tc>
        <w:tc>
          <w:tcPr>
            <w:tcW w:w="0" w:type="auto"/>
            <w:tcBorders>
              <w:top w:val="single" w:sz="4" w:space="0" w:color="000000"/>
            </w:tcBorders>
          </w:tcPr>
          <w:p w14:paraId="428A8493" w14:textId="77777777" w:rsidR="005C42D9" w:rsidRPr="00CE0847" w:rsidRDefault="005C42D9" w:rsidP="005C42D9">
            <w:pPr>
              <w:suppressAutoHyphens/>
              <w:spacing w:line="480" w:lineRule="auto"/>
              <w:rPr>
                <w:rFonts w:cs="Times New Roman"/>
                <w:sz w:val="16"/>
                <w:szCs w:val="16"/>
              </w:rPr>
            </w:pPr>
            <w:r w:rsidRPr="00CE0847">
              <w:rPr>
                <w:sz w:val="16"/>
                <w:szCs w:val="16"/>
              </w:rPr>
              <w:t>Drowsiness</w:t>
            </w:r>
          </w:p>
        </w:tc>
        <w:tc>
          <w:tcPr>
            <w:tcW w:w="0" w:type="auto"/>
            <w:tcBorders>
              <w:top w:val="single" w:sz="4" w:space="0" w:color="000000"/>
            </w:tcBorders>
          </w:tcPr>
          <w:p w14:paraId="570CD0D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1B554C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482FDE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052B6E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03F495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6ED0924" w14:textId="77777777" w:rsidR="005C42D9" w:rsidRPr="00CE0847" w:rsidRDefault="005C42D9" w:rsidP="005C42D9">
            <w:pPr>
              <w:suppressAutoHyphens/>
              <w:spacing w:line="480" w:lineRule="auto"/>
              <w:rPr>
                <w:sz w:val="16"/>
                <w:szCs w:val="16"/>
                <w:vertAlign w:val="superscript"/>
              </w:rPr>
            </w:pPr>
            <w:r w:rsidRPr="00CE0847">
              <w:rPr>
                <w:sz w:val="16"/>
                <w:szCs w:val="16"/>
              </w:rPr>
              <w:t>5.2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111B5AB1" w14:textId="77777777" w:rsidTr="005C42D9">
        <w:trPr>
          <w:jc w:val="center"/>
        </w:trPr>
        <w:tc>
          <w:tcPr>
            <w:tcW w:w="0" w:type="auto"/>
          </w:tcPr>
          <w:p w14:paraId="45879375" w14:textId="77777777" w:rsidR="005C42D9" w:rsidRPr="00CE0847" w:rsidRDefault="005C42D9" w:rsidP="005C42D9">
            <w:pPr>
              <w:suppressAutoHyphens/>
              <w:spacing w:line="480" w:lineRule="auto"/>
              <w:rPr>
                <w:sz w:val="16"/>
                <w:szCs w:val="16"/>
              </w:rPr>
            </w:pPr>
            <w:r w:rsidRPr="00CE0847">
              <w:rPr>
                <w:sz w:val="16"/>
                <w:szCs w:val="16"/>
              </w:rPr>
              <w:t>fatigue</w:t>
            </w:r>
          </w:p>
        </w:tc>
        <w:tc>
          <w:tcPr>
            <w:tcW w:w="0" w:type="auto"/>
          </w:tcPr>
          <w:p w14:paraId="7D30D3E8" w14:textId="77777777" w:rsidR="005C42D9" w:rsidRPr="00CE0847" w:rsidRDefault="005C42D9" w:rsidP="005C42D9">
            <w:pPr>
              <w:suppressAutoHyphens/>
              <w:spacing w:line="480" w:lineRule="auto"/>
              <w:rPr>
                <w:rFonts w:cs="Times New Roman"/>
                <w:sz w:val="16"/>
                <w:szCs w:val="16"/>
              </w:rPr>
            </w:pPr>
            <w:r w:rsidRPr="00CE0847">
              <w:rPr>
                <w:sz w:val="16"/>
                <w:szCs w:val="16"/>
              </w:rPr>
              <w:t>Fatigue</w:t>
            </w:r>
          </w:p>
        </w:tc>
        <w:tc>
          <w:tcPr>
            <w:tcW w:w="0" w:type="auto"/>
          </w:tcPr>
          <w:p w14:paraId="553E546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(1.9)</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338EDA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4.2 (3.7)</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c>
          <w:tcPr>
            <w:tcW w:w="0" w:type="auto"/>
          </w:tcPr>
          <w:p w14:paraId="4A00F6C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Pr>
          <w:p w14:paraId="2208207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5.9 (4.2)</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Pr>
          <w:p w14:paraId="2CD2257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14F4DEFD" w14:textId="77777777" w:rsidR="005C42D9" w:rsidRPr="00CE0847" w:rsidRDefault="005C42D9" w:rsidP="005C42D9">
            <w:pPr>
              <w:suppressAutoHyphens/>
              <w:spacing w:line="480" w:lineRule="auto"/>
              <w:rPr>
                <w:sz w:val="16"/>
                <w:szCs w:val="16"/>
                <w:vertAlign w:val="superscript"/>
              </w:rPr>
            </w:pPr>
            <w:r w:rsidRPr="00CE0847">
              <w:rPr>
                <w:sz w:val="16"/>
                <w:szCs w:val="16"/>
              </w:rPr>
              <w:t>6.9 (3.1)</w:t>
            </w:r>
            <w:r w:rsidRPr="00CE0847">
              <w:rPr>
                <w:sz w:val="16"/>
                <w:szCs w:val="16"/>
                <w:vertAlign w:val="superscript"/>
              </w:rPr>
              <w:t>1</w:t>
            </w:r>
          </w:p>
        </w:tc>
      </w:tr>
      <w:tr w:rsidR="005C42D9" w:rsidRPr="00CE0847" w14:paraId="016E280C" w14:textId="77777777" w:rsidTr="005C42D9">
        <w:trPr>
          <w:jc w:val="center"/>
        </w:trPr>
        <w:tc>
          <w:tcPr>
            <w:tcW w:w="0" w:type="auto"/>
          </w:tcPr>
          <w:p w14:paraId="6172F66A" w14:textId="77777777" w:rsidR="005C42D9" w:rsidRPr="00CE0847" w:rsidRDefault="005C42D9" w:rsidP="005C42D9">
            <w:pPr>
              <w:suppressAutoHyphens/>
              <w:spacing w:line="480" w:lineRule="auto"/>
              <w:rPr>
                <w:sz w:val="16"/>
                <w:szCs w:val="16"/>
              </w:rPr>
            </w:pPr>
          </w:p>
        </w:tc>
        <w:tc>
          <w:tcPr>
            <w:tcW w:w="0" w:type="auto"/>
          </w:tcPr>
          <w:p w14:paraId="1264309B" w14:textId="77777777" w:rsidR="005C42D9" w:rsidRPr="00CE0847" w:rsidRDefault="005C42D9" w:rsidP="005C42D9">
            <w:pPr>
              <w:suppressAutoHyphens/>
              <w:spacing w:line="480" w:lineRule="auto"/>
              <w:rPr>
                <w:rFonts w:cs="Times New Roman"/>
                <w:sz w:val="16"/>
                <w:szCs w:val="16"/>
              </w:rPr>
            </w:pPr>
            <w:r w:rsidRPr="00CE0847">
              <w:rPr>
                <w:sz w:val="16"/>
                <w:szCs w:val="16"/>
              </w:rPr>
              <w:t>Insomnia</w:t>
            </w:r>
          </w:p>
        </w:tc>
        <w:tc>
          <w:tcPr>
            <w:tcW w:w="0" w:type="auto"/>
          </w:tcPr>
          <w:p w14:paraId="28A953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(2.2)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2F8CB4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(3.8)</w:t>
            </w:r>
            <w:r w:rsidRPr="00CE0847">
              <w:rPr>
                <w:sz w:val="16"/>
                <w:szCs w:val="16"/>
                <w:vertAlign w:val="superscript"/>
              </w:rPr>
              <w:t>1</w:t>
            </w:r>
            <w:r>
              <w:rPr>
                <w:sz w:val="16"/>
                <w:szCs w:val="16"/>
                <w:vertAlign w:val="superscript"/>
              </w:rPr>
              <w:t>,</w:t>
            </w:r>
            <w:r w:rsidRPr="00CE0847">
              <w:rPr>
                <w:sz w:val="16"/>
                <w:szCs w:val="16"/>
                <w:vertAlign w:val="superscript"/>
              </w:rPr>
              <w:t>4</w:t>
            </w:r>
          </w:p>
        </w:tc>
        <w:tc>
          <w:tcPr>
            <w:tcW w:w="0" w:type="auto"/>
          </w:tcPr>
          <w:p w14:paraId="1D9B539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(4.2)</w:t>
            </w:r>
            <w:r w:rsidRPr="00CE0847">
              <w:rPr>
                <w:sz w:val="16"/>
                <w:szCs w:val="16"/>
                <w:vertAlign w:val="superscript"/>
              </w:rPr>
              <w:t>1</w:t>
            </w:r>
            <w:r>
              <w:rPr>
                <w:sz w:val="16"/>
                <w:szCs w:val="16"/>
                <w:vertAlign w:val="superscript"/>
              </w:rPr>
              <w:t>,</w:t>
            </w:r>
            <w:r w:rsidRPr="00CE0847">
              <w:rPr>
                <w:sz w:val="16"/>
                <w:szCs w:val="16"/>
                <w:vertAlign w:val="superscript"/>
              </w:rPr>
              <w:t>4</w:t>
            </w:r>
          </w:p>
        </w:tc>
        <w:tc>
          <w:tcPr>
            <w:tcW w:w="0" w:type="auto"/>
          </w:tcPr>
          <w:p w14:paraId="6AE17CF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5.3 (4.8)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67836B9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4.7 (4.8)</w:t>
            </w:r>
            <w:r w:rsidRPr="00CE0847">
              <w:rPr>
                <w:sz w:val="16"/>
                <w:szCs w:val="16"/>
                <w:vertAlign w:val="superscript"/>
              </w:rPr>
              <w:t>1</w:t>
            </w:r>
          </w:p>
        </w:tc>
        <w:tc>
          <w:tcPr>
            <w:tcW w:w="0" w:type="auto"/>
          </w:tcPr>
          <w:p w14:paraId="37C45142" w14:textId="77777777" w:rsidR="005C42D9" w:rsidRPr="00CE0847" w:rsidRDefault="005C42D9" w:rsidP="005C42D9">
            <w:pPr>
              <w:suppressAutoHyphens/>
              <w:spacing w:line="480" w:lineRule="auto"/>
              <w:rPr>
                <w:sz w:val="16"/>
                <w:szCs w:val="16"/>
                <w:vertAlign w:val="superscript"/>
              </w:rPr>
            </w:pPr>
            <w:r w:rsidRPr="00CE0847">
              <w:rPr>
                <w:sz w:val="16"/>
                <w:szCs w:val="16"/>
              </w:rPr>
              <w:t>5 (2.4)</w:t>
            </w:r>
            <w:r w:rsidRPr="00CE0847">
              <w:rPr>
                <w:sz w:val="16"/>
                <w:szCs w:val="16"/>
                <w:vertAlign w:val="superscript"/>
              </w:rPr>
              <w:t>1</w:t>
            </w:r>
          </w:p>
        </w:tc>
      </w:tr>
      <w:tr w:rsidR="005C42D9" w:rsidRPr="00CE0847" w14:paraId="22C75EED" w14:textId="77777777" w:rsidTr="005C42D9">
        <w:trPr>
          <w:jc w:val="center"/>
        </w:trPr>
        <w:tc>
          <w:tcPr>
            <w:tcW w:w="0" w:type="auto"/>
            <w:tcBorders>
              <w:bottom w:val="single" w:sz="4" w:space="0" w:color="000000"/>
            </w:tcBorders>
          </w:tcPr>
          <w:p w14:paraId="7A030A61"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61B22A04" w14:textId="77777777" w:rsidR="005C42D9" w:rsidRPr="00CE0847" w:rsidRDefault="005C42D9" w:rsidP="005C42D9">
            <w:pPr>
              <w:suppressAutoHyphens/>
              <w:spacing w:line="480" w:lineRule="auto"/>
              <w:rPr>
                <w:rFonts w:cs="Times New Roman"/>
                <w:sz w:val="16"/>
                <w:szCs w:val="16"/>
              </w:rPr>
            </w:pPr>
            <w:r w:rsidRPr="00CE0847">
              <w:rPr>
                <w:sz w:val="16"/>
                <w:szCs w:val="16"/>
              </w:rPr>
              <w:t>RLS</w:t>
            </w:r>
          </w:p>
        </w:tc>
        <w:tc>
          <w:tcPr>
            <w:tcW w:w="0" w:type="auto"/>
            <w:tcBorders>
              <w:bottom w:val="single" w:sz="4" w:space="0" w:color="000000"/>
            </w:tcBorders>
          </w:tcPr>
          <w:p w14:paraId="0B02CDB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59AE5C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(3.5)</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26D1C1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(2.4)</w:t>
            </w:r>
            <w:r w:rsidRPr="00CE0847">
              <w:rPr>
                <w:sz w:val="16"/>
                <w:szCs w:val="16"/>
                <w:vertAlign w:val="superscript"/>
              </w:rPr>
              <w:t>2</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EDC802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(3.2)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C2DC03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3.2 (4.2)</w:t>
            </w:r>
            <w:r w:rsidRPr="00CE0847">
              <w:rPr>
                <w:sz w:val="16"/>
                <w:szCs w:val="16"/>
                <w:vertAlign w:val="superscript"/>
              </w:rPr>
              <w:t>1</w:t>
            </w:r>
            <w:r>
              <w:rPr>
                <w:sz w:val="16"/>
                <w:szCs w:val="16"/>
                <w:vertAlign w:val="superscript"/>
              </w:rPr>
              <w:t>,</w:t>
            </w:r>
            <w:r w:rsidRPr="00CE0847">
              <w:rPr>
                <w:sz w:val="16"/>
                <w:szCs w:val="16"/>
                <w:vertAlign w:val="superscript"/>
              </w:rPr>
              <w:t>3</w:t>
            </w:r>
          </w:p>
        </w:tc>
        <w:tc>
          <w:tcPr>
            <w:tcW w:w="0" w:type="auto"/>
            <w:tcBorders>
              <w:bottom w:val="single" w:sz="4" w:space="0" w:color="000000"/>
            </w:tcBorders>
          </w:tcPr>
          <w:p w14:paraId="023412F1" w14:textId="77777777" w:rsidR="005C42D9" w:rsidRPr="00CE0847" w:rsidRDefault="005C42D9" w:rsidP="005C42D9">
            <w:pPr>
              <w:suppressAutoHyphens/>
              <w:spacing w:line="480" w:lineRule="auto"/>
              <w:rPr>
                <w:sz w:val="16"/>
                <w:szCs w:val="16"/>
                <w:vertAlign w:val="superscript"/>
              </w:rPr>
            </w:pPr>
            <w:r w:rsidRPr="00CE0847">
              <w:rPr>
                <w:sz w:val="16"/>
                <w:szCs w:val="16"/>
              </w:rPr>
              <w:t>4.9 (2.6)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1180D75C" w14:textId="77777777" w:rsidTr="005C42D9">
        <w:trPr>
          <w:jc w:val="center"/>
        </w:trPr>
        <w:tc>
          <w:tcPr>
            <w:tcW w:w="0" w:type="auto"/>
            <w:tcBorders>
              <w:top w:val="single" w:sz="4" w:space="0" w:color="000000"/>
            </w:tcBorders>
          </w:tcPr>
          <w:p w14:paraId="5591667E" w14:textId="77777777" w:rsidR="005C42D9" w:rsidRPr="00CE0847" w:rsidRDefault="005C42D9" w:rsidP="005C42D9">
            <w:pPr>
              <w:suppressAutoHyphens/>
              <w:spacing w:line="480" w:lineRule="auto"/>
              <w:rPr>
                <w:sz w:val="16"/>
                <w:szCs w:val="16"/>
              </w:rPr>
            </w:pPr>
            <w:r w:rsidRPr="00CE0847">
              <w:rPr>
                <w:sz w:val="16"/>
                <w:szCs w:val="16"/>
              </w:rPr>
              <w:t>3. Mood/</w:t>
            </w:r>
          </w:p>
        </w:tc>
        <w:tc>
          <w:tcPr>
            <w:tcW w:w="0" w:type="auto"/>
            <w:tcBorders>
              <w:top w:val="single" w:sz="4" w:space="0" w:color="000000"/>
            </w:tcBorders>
          </w:tcPr>
          <w:p w14:paraId="4615C9B0" w14:textId="77777777" w:rsidR="005C42D9" w:rsidRPr="00CE0847" w:rsidRDefault="005C42D9" w:rsidP="005C42D9">
            <w:pPr>
              <w:suppressAutoHyphens/>
              <w:spacing w:line="480" w:lineRule="auto"/>
              <w:rPr>
                <w:rFonts w:cs="Times New Roman"/>
                <w:sz w:val="16"/>
                <w:szCs w:val="16"/>
              </w:rPr>
            </w:pPr>
            <w:r w:rsidRPr="00CE0847">
              <w:rPr>
                <w:sz w:val="16"/>
                <w:szCs w:val="16"/>
              </w:rPr>
              <w:t>Loss interest</w:t>
            </w:r>
          </w:p>
        </w:tc>
        <w:tc>
          <w:tcPr>
            <w:tcW w:w="0" w:type="auto"/>
            <w:tcBorders>
              <w:top w:val="single" w:sz="4" w:space="0" w:color="000000"/>
            </w:tcBorders>
          </w:tcPr>
          <w:p w14:paraId="4CE73D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0.4 (0.9)</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E322C0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(1.8)</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5D023D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(1.3)</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CFCEA3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(3.9)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6DB32A4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D6908BC" w14:textId="77777777" w:rsidR="005C42D9" w:rsidRPr="00CE0847" w:rsidRDefault="005C42D9" w:rsidP="005C42D9">
            <w:pPr>
              <w:suppressAutoHyphens/>
              <w:spacing w:line="480" w:lineRule="auto"/>
              <w:rPr>
                <w:sz w:val="16"/>
                <w:szCs w:val="16"/>
                <w:vertAlign w:val="superscript"/>
              </w:rPr>
            </w:pPr>
            <w:r w:rsidRPr="00CE0847">
              <w:rPr>
                <w:sz w:val="16"/>
                <w:szCs w:val="16"/>
              </w:rPr>
              <w:t>5.3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5335933D" w14:textId="77777777" w:rsidTr="005C42D9">
        <w:trPr>
          <w:jc w:val="center"/>
        </w:trPr>
        <w:tc>
          <w:tcPr>
            <w:tcW w:w="0" w:type="auto"/>
          </w:tcPr>
          <w:p w14:paraId="16D2ADB4" w14:textId="77777777" w:rsidR="005C42D9" w:rsidRPr="00CE0847" w:rsidRDefault="005C42D9" w:rsidP="005C42D9">
            <w:pPr>
              <w:suppressAutoHyphens/>
              <w:spacing w:line="480" w:lineRule="auto"/>
              <w:rPr>
                <w:sz w:val="16"/>
                <w:szCs w:val="16"/>
              </w:rPr>
            </w:pPr>
            <w:r w:rsidRPr="00CE0847">
              <w:rPr>
                <w:sz w:val="16"/>
                <w:szCs w:val="16"/>
              </w:rPr>
              <w:t>apathy</w:t>
            </w:r>
          </w:p>
        </w:tc>
        <w:tc>
          <w:tcPr>
            <w:tcW w:w="0" w:type="auto"/>
          </w:tcPr>
          <w:p w14:paraId="2B5E9E98" w14:textId="77777777" w:rsidR="005C42D9" w:rsidRPr="00CE0847" w:rsidRDefault="005C42D9" w:rsidP="005C42D9">
            <w:pPr>
              <w:suppressAutoHyphens/>
              <w:spacing w:line="480" w:lineRule="auto"/>
              <w:rPr>
                <w:rFonts w:cs="Times New Roman"/>
                <w:sz w:val="16"/>
                <w:szCs w:val="16"/>
              </w:rPr>
            </w:pPr>
            <w:r w:rsidRPr="00CE0847">
              <w:rPr>
                <w:sz w:val="16"/>
                <w:szCs w:val="16"/>
              </w:rPr>
              <w:t>Loss activities</w:t>
            </w:r>
          </w:p>
        </w:tc>
        <w:tc>
          <w:tcPr>
            <w:tcW w:w="0" w:type="auto"/>
          </w:tcPr>
          <w:p w14:paraId="67F6FCA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9470E1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(2.7)</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5F4AB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(2)</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6718A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7.8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CE32AA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 (4.5)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Pr>
          <w:p w14:paraId="51E82DE5" w14:textId="77777777" w:rsidR="005C42D9" w:rsidRPr="00CE0847" w:rsidRDefault="005C42D9" w:rsidP="005C42D9">
            <w:pPr>
              <w:suppressAutoHyphens/>
              <w:spacing w:line="480" w:lineRule="auto"/>
              <w:rPr>
                <w:sz w:val="16"/>
                <w:szCs w:val="16"/>
                <w:vertAlign w:val="superscript"/>
              </w:rPr>
            </w:pPr>
            <w:r w:rsidRPr="00CE0847">
              <w:rPr>
                <w:sz w:val="16"/>
                <w:szCs w:val="16"/>
              </w:rPr>
              <w:t>4.7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7F47B117" w14:textId="77777777" w:rsidTr="005C42D9">
        <w:trPr>
          <w:jc w:val="center"/>
        </w:trPr>
        <w:tc>
          <w:tcPr>
            <w:tcW w:w="0" w:type="auto"/>
          </w:tcPr>
          <w:p w14:paraId="495E7E53" w14:textId="77777777" w:rsidR="005C42D9" w:rsidRPr="00CE0847" w:rsidRDefault="005C42D9" w:rsidP="005C42D9">
            <w:pPr>
              <w:suppressAutoHyphens/>
              <w:spacing w:line="480" w:lineRule="auto"/>
              <w:rPr>
                <w:sz w:val="16"/>
                <w:szCs w:val="16"/>
              </w:rPr>
            </w:pPr>
          </w:p>
        </w:tc>
        <w:tc>
          <w:tcPr>
            <w:tcW w:w="0" w:type="auto"/>
          </w:tcPr>
          <w:p w14:paraId="492116F6" w14:textId="77777777" w:rsidR="005C42D9" w:rsidRPr="00CE0847" w:rsidRDefault="005C42D9" w:rsidP="005C42D9">
            <w:pPr>
              <w:suppressAutoHyphens/>
              <w:spacing w:line="480" w:lineRule="auto"/>
              <w:rPr>
                <w:rFonts w:cs="Times New Roman"/>
                <w:sz w:val="16"/>
                <w:szCs w:val="16"/>
              </w:rPr>
            </w:pPr>
            <w:r w:rsidRPr="00CE0847">
              <w:rPr>
                <w:sz w:val="16"/>
                <w:szCs w:val="16"/>
              </w:rPr>
              <w:t>Anxiety</w:t>
            </w:r>
          </w:p>
        </w:tc>
        <w:tc>
          <w:tcPr>
            <w:tcW w:w="0" w:type="auto"/>
          </w:tcPr>
          <w:p w14:paraId="157AA8E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(1.6)</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DAF192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(2.9)</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1641E6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1.6 (2.9)</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8EFCC6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0280997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6.4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1A8BC66B" w14:textId="77777777" w:rsidR="005C42D9" w:rsidRPr="00CE0847" w:rsidRDefault="005C42D9" w:rsidP="005C42D9">
            <w:pPr>
              <w:suppressAutoHyphens/>
              <w:spacing w:line="480" w:lineRule="auto"/>
              <w:rPr>
                <w:sz w:val="16"/>
                <w:szCs w:val="16"/>
                <w:vertAlign w:val="superscript"/>
              </w:rPr>
            </w:pPr>
            <w:r w:rsidRPr="00CE0847">
              <w:rPr>
                <w:sz w:val="16"/>
                <w:szCs w:val="16"/>
              </w:rPr>
              <w:t>4.7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5FA63DEE" w14:textId="77777777" w:rsidTr="005C42D9">
        <w:trPr>
          <w:jc w:val="center"/>
        </w:trPr>
        <w:tc>
          <w:tcPr>
            <w:tcW w:w="0" w:type="auto"/>
          </w:tcPr>
          <w:p w14:paraId="7C61B55D" w14:textId="77777777" w:rsidR="005C42D9" w:rsidRPr="00CE0847" w:rsidRDefault="005C42D9" w:rsidP="005C42D9">
            <w:pPr>
              <w:suppressAutoHyphens/>
              <w:spacing w:line="480" w:lineRule="auto"/>
              <w:rPr>
                <w:sz w:val="16"/>
                <w:szCs w:val="16"/>
              </w:rPr>
            </w:pPr>
          </w:p>
        </w:tc>
        <w:tc>
          <w:tcPr>
            <w:tcW w:w="0" w:type="auto"/>
          </w:tcPr>
          <w:p w14:paraId="4B77B449" w14:textId="77777777" w:rsidR="005C42D9" w:rsidRPr="00CE0847" w:rsidRDefault="005C42D9" w:rsidP="005C42D9">
            <w:pPr>
              <w:suppressAutoHyphens/>
              <w:spacing w:line="480" w:lineRule="auto"/>
              <w:rPr>
                <w:rFonts w:cs="Times New Roman"/>
                <w:sz w:val="16"/>
                <w:szCs w:val="16"/>
              </w:rPr>
            </w:pPr>
            <w:r w:rsidRPr="00CE0847">
              <w:rPr>
                <w:sz w:val="16"/>
                <w:szCs w:val="16"/>
              </w:rPr>
              <w:t>Depression</w:t>
            </w:r>
          </w:p>
        </w:tc>
        <w:tc>
          <w:tcPr>
            <w:tcW w:w="0" w:type="auto"/>
          </w:tcPr>
          <w:p w14:paraId="4A4C25F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(1.4)</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6595F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2.7 (3.2)</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DB48B5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1.4 (2.3)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252ECA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7.4 (4)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224EF27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49B92AA8" w14:textId="77777777" w:rsidR="005C42D9" w:rsidRPr="00CE0847" w:rsidRDefault="005C42D9" w:rsidP="005C42D9">
            <w:pPr>
              <w:suppressAutoHyphens/>
              <w:spacing w:line="480" w:lineRule="auto"/>
              <w:rPr>
                <w:sz w:val="16"/>
                <w:szCs w:val="16"/>
                <w:vertAlign w:val="superscript"/>
              </w:rPr>
            </w:pPr>
            <w:r w:rsidRPr="00CE0847">
              <w:rPr>
                <w:sz w:val="16"/>
                <w:szCs w:val="16"/>
              </w:rPr>
              <w:t>5.3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1A1473E6" w14:textId="77777777" w:rsidTr="005C42D9">
        <w:trPr>
          <w:jc w:val="center"/>
        </w:trPr>
        <w:tc>
          <w:tcPr>
            <w:tcW w:w="0" w:type="auto"/>
          </w:tcPr>
          <w:p w14:paraId="07A2B792" w14:textId="77777777" w:rsidR="005C42D9" w:rsidRPr="00CE0847" w:rsidRDefault="005C42D9" w:rsidP="005C42D9">
            <w:pPr>
              <w:suppressAutoHyphens/>
              <w:spacing w:line="480" w:lineRule="auto"/>
              <w:rPr>
                <w:sz w:val="16"/>
                <w:szCs w:val="16"/>
              </w:rPr>
            </w:pPr>
          </w:p>
        </w:tc>
        <w:tc>
          <w:tcPr>
            <w:tcW w:w="0" w:type="auto"/>
          </w:tcPr>
          <w:p w14:paraId="086902EE" w14:textId="77777777" w:rsidR="005C42D9" w:rsidRPr="00CE0847" w:rsidRDefault="005C42D9" w:rsidP="005C42D9">
            <w:pPr>
              <w:suppressAutoHyphens/>
              <w:spacing w:line="480" w:lineRule="auto"/>
              <w:rPr>
                <w:rFonts w:cs="Times New Roman"/>
                <w:sz w:val="16"/>
                <w:szCs w:val="16"/>
              </w:rPr>
            </w:pPr>
            <w:r w:rsidRPr="00CE0847">
              <w:rPr>
                <w:sz w:val="16"/>
                <w:szCs w:val="16"/>
              </w:rPr>
              <w:t>Flat affect</w:t>
            </w:r>
          </w:p>
        </w:tc>
        <w:tc>
          <w:tcPr>
            <w:tcW w:w="0" w:type="auto"/>
          </w:tcPr>
          <w:p w14:paraId="3FA2225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4A0CB1E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(2.1)</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c>
          <w:tcPr>
            <w:tcW w:w="0" w:type="auto"/>
          </w:tcPr>
          <w:p w14:paraId="6411071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(2.1)</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C4ABF7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Pr>
          <w:p w14:paraId="5AA059E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2.9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Pr>
          <w:p w14:paraId="54A6B256" w14:textId="77777777" w:rsidR="005C42D9" w:rsidRPr="00CE0847" w:rsidRDefault="005C42D9" w:rsidP="005C42D9">
            <w:pPr>
              <w:suppressAutoHyphens/>
              <w:spacing w:line="480" w:lineRule="auto"/>
              <w:rPr>
                <w:sz w:val="16"/>
                <w:szCs w:val="16"/>
                <w:vertAlign w:val="superscript"/>
              </w:rPr>
            </w:pPr>
            <w:r w:rsidRPr="00CE0847">
              <w:rPr>
                <w:sz w:val="16"/>
                <w:szCs w:val="16"/>
              </w:rPr>
              <w:t>3 (2.1)</w:t>
            </w:r>
            <w:r w:rsidRPr="00CE0847">
              <w:rPr>
                <w:sz w:val="16"/>
                <w:szCs w:val="16"/>
                <w:vertAlign w:val="superscript"/>
              </w:rPr>
              <w:t>1</w:t>
            </w:r>
            <w:r>
              <w:rPr>
                <w:sz w:val="16"/>
                <w:szCs w:val="16"/>
                <w:vertAlign w:val="superscript"/>
              </w:rPr>
              <w:t>,</w:t>
            </w:r>
            <w:r w:rsidRPr="00CE0847">
              <w:rPr>
                <w:sz w:val="16"/>
                <w:szCs w:val="16"/>
                <w:vertAlign w:val="superscript"/>
              </w:rPr>
              <w:t>3</w:t>
            </w:r>
          </w:p>
        </w:tc>
      </w:tr>
      <w:tr w:rsidR="005C42D9" w:rsidRPr="00CE0847" w14:paraId="764FB62A" w14:textId="77777777" w:rsidTr="005C42D9">
        <w:trPr>
          <w:jc w:val="center"/>
        </w:trPr>
        <w:tc>
          <w:tcPr>
            <w:tcW w:w="0" w:type="auto"/>
            <w:tcBorders>
              <w:bottom w:val="single" w:sz="4" w:space="0" w:color="000000"/>
            </w:tcBorders>
          </w:tcPr>
          <w:p w14:paraId="1DAEEC30"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5AA7B8AA" w14:textId="77777777" w:rsidR="005C42D9" w:rsidRPr="00CE0847" w:rsidRDefault="005C42D9" w:rsidP="005C42D9">
            <w:pPr>
              <w:suppressAutoHyphens/>
              <w:spacing w:line="480" w:lineRule="auto"/>
              <w:rPr>
                <w:rFonts w:cs="Times New Roman"/>
                <w:sz w:val="16"/>
                <w:szCs w:val="16"/>
              </w:rPr>
            </w:pPr>
            <w:r w:rsidRPr="00CE0847">
              <w:rPr>
                <w:sz w:val="16"/>
                <w:szCs w:val="16"/>
              </w:rPr>
              <w:t>Loss pleasure</w:t>
            </w:r>
          </w:p>
        </w:tc>
        <w:tc>
          <w:tcPr>
            <w:tcW w:w="0" w:type="auto"/>
            <w:tcBorders>
              <w:bottom w:val="single" w:sz="4" w:space="0" w:color="000000"/>
            </w:tcBorders>
          </w:tcPr>
          <w:p w14:paraId="6F6439A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(1.1)</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305C5F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(1.8)</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8780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(1.8)</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C5D438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7.3 (3.8)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0F452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2812DA5C" w14:textId="77777777" w:rsidR="005C42D9" w:rsidRPr="00CE0847" w:rsidRDefault="005C42D9" w:rsidP="005C42D9">
            <w:pPr>
              <w:suppressAutoHyphens/>
              <w:spacing w:line="480" w:lineRule="auto"/>
              <w:rPr>
                <w:sz w:val="16"/>
                <w:szCs w:val="16"/>
                <w:vertAlign w:val="superscript"/>
              </w:rPr>
            </w:pPr>
            <w:r w:rsidRPr="00CE0847">
              <w:rPr>
                <w:sz w:val="16"/>
                <w:szCs w:val="16"/>
              </w:rPr>
              <w:t>3.6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05AE322D" w14:textId="77777777" w:rsidTr="005C42D9">
        <w:trPr>
          <w:jc w:val="center"/>
        </w:trPr>
        <w:tc>
          <w:tcPr>
            <w:tcW w:w="0" w:type="auto"/>
            <w:tcBorders>
              <w:top w:val="single" w:sz="4" w:space="0" w:color="000000"/>
            </w:tcBorders>
          </w:tcPr>
          <w:p w14:paraId="6B0C52AE" w14:textId="77777777" w:rsidR="005C42D9" w:rsidRPr="00CE0847" w:rsidRDefault="005C42D9" w:rsidP="005C42D9">
            <w:pPr>
              <w:suppressAutoHyphens/>
              <w:spacing w:line="480" w:lineRule="auto"/>
              <w:rPr>
                <w:sz w:val="16"/>
                <w:szCs w:val="16"/>
              </w:rPr>
            </w:pPr>
            <w:r w:rsidRPr="00CE0847">
              <w:rPr>
                <w:sz w:val="16"/>
                <w:szCs w:val="16"/>
              </w:rPr>
              <w:t>4. Perception/</w:t>
            </w:r>
          </w:p>
        </w:tc>
        <w:tc>
          <w:tcPr>
            <w:tcW w:w="0" w:type="auto"/>
            <w:tcBorders>
              <w:top w:val="single" w:sz="4" w:space="0" w:color="000000"/>
            </w:tcBorders>
          </w:tcPr>
          <w:p w14:paraId="52CCCCEE" w14:textId="77777777" w:rsidR="005C42D9" w:rsidRPr="00CE0847" w:rsidRDefault="005C42D9" w:rsidP="005C42D9">
            <w:pPr>
              <w:suppressAutoHyphens/>
              <w:spacing w:line="480" w:lineRule="auto"/>
              <w:rPr>
                <w:rFonts w:cs="Times New Roman"/>
                <w:sz w:val="16"/>
                <w:szCs w:val="16"/>
              </w:rPr>
            </w:pPr>
            <w:r w:rsidRPr="00CE0847">
              <w:rPr>
                <w:sz w:val="16"/>
                <w:szCs w:val="16"/>
              </w:rPr>
              <w:t>Hallucination</w:t>
            </w:r>
          </w:p>
        </w:tc>
        <w:tc>
          <w:tcPr>
            <w:tcW w:w="0" w:type="auto"/>
            <w:tcBorders>
              <w:top w:val="single" w:sz="4" w:space="0" w:color="000000"/>
            </w:tcBorders>
          </w:tcPr>
          <w:p w14:paraId="15DE99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0.2 (0.9)</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7BB870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(1.7)</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037DBF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(1.9)</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9FDF34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(1.8)</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E6A201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2.7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85DE886" w14:textId="77777777" w:rsidR="005C42D9" w:rsidRPr="00CE0847" w:rsidRDefault="005C42D9" w:rsidP="005C42D9">
            <w:pPr>
              <w:suppressAutoHyphens/>
              <w:spacing w:line="480" w:lineRule="auto"/>
              <w:rPr>
                <w:sz w:val="16"/>
                <w:szCs w:val="16"/>
                <w:vertAlign w:val="superscript"/>
              </w:rPr>
            </w:pPr>
            <w:r w:rsidRPr="00CE0847">
              <w:rPr>
                <w:sz w:val="16"/>
                <w:szCs w:val="16"/>
              </w:rPr>
              <w:t>4.8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23D96F6A" w14:textId="77777777" w:rsidTr="005C42D9">
        <w:trPr>
          <w:jc w:val="center"/>
        </w:trPr>
        <w:tc>
          <w:tcPr>
            <w:tcW w:w="0" w:type="auto"/>
          </w:tcPr>
          <w:p w14:paraId="06C7A57E" w14:textId="77777777" w:rsidR="005C42D9" w:rsidRPr="00CE0847" w:rsidRDefault="005C42D9" w:rsidP="005C42D9">
            <w:pPr>
              <w:suppressAutoHyphens/>
              <w:spacing w:line="480" w:lineRule="auto"/>
              <w:rPr>
                <w:sz w:val="16"/>
                <w:szCs w:val="16"/>
              </w:rPr>
            </w:pPr>
            <w:r w:rsidRPr="00CE0847">
              <w:rPr>
                <w:sz w:val="16"/>
                <w:szCs w:val="16"/>
              </w:rPr>
              <w:t>hallucination</w:t>
            </w:r>
          </w:p>
        </w:tc>
        <w:tc>
          <w:tcPr>
            <w:tcW w:w="0" w:type="auto"/>
          </w:tcPr>
          <w:p w14:paraId="34248EA4" w14:textId="77777777" w:rsidR="005C42D9" w:rsidRPr="00CE0847" w:rsidRDefault="005C42D9" w:rsidP="005C42D9">
            <w:pPr>
              <w:suppressAutoHyphens/>
              <w:spacing w:line="480" w:lineRule="auto"/>
              <w:rPr>
                <w:rFonts w:cs="Times New Roman"/>
                <w:sz w:val="16"/>
                <w:szCs w:val="16"/>
              </w:rPr>
            </w:pPr>
            <w:r w:rsidRPr="00CE0847">
              <w:rPr>
                <w:sz w:val="16"/>
                <w:szCs w:val="16"/>
              </w:rPr>
              <w:t>Delusion</w:t>
            </w:r>
          </w:p>
        </w:tc>
        <w:tc>
          <w:tcPr>
            <w:tcW w:w="0" w:type="auto"/>
          </w:tcPr>
          <w:p w14:paraId="7981086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62D88E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(1.4)</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BE8F1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328AC22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1.3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Pr>
          <w:p w14:paraId="1046EDA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Pr>
          <w:p w14:paraId="0C188600" w14:textId="77777777" w:rsidR="005C42D9" w:rsidRPr="00CE0847" w:rsidRDefault="005C42D9" w:rsidP="005C42D9">
            <w:pPr>
              <w:suppressAutoHyphens/>
              <w:spacing w:line="480" w:lineRule="auto"/>
              <w:rPr>
                <w:sz w:val="16"/>
                <w:szCs w:val="16"/>
                <w:vertAlign w:val="superscript"/>
              </w:rPr>
            </w:pPr>
            <w:r w:rsidRPr="00CE0847">
              <w:rPr>
                <w:sz w:val="16"/>
                <w:szCs w:val="16"/>
              </w:rPr>
              <w:t>4.7 (3.4)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493EDAC" w14:textId="77777777" w:rsidTr="005C42D9">
        <w:trPr>
          <w:jc w:val="center"/>
        </w:trPr>
        <w:tc>
          <w:tcPr>
            <w:tcW w:w="0" w:type="auto"/>
            <w:tcBorders>
              <w:bottom w:val="single" w:sz="4" w:space="0" w:color="000000"/>
            </w:tcBorders>
          </w:tcPr>
          <w:p w14:paraId="6793FEEF"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3A81754" w14:textId="77777777" w:rsidR="005C42D9" w:rsidRPr="00CE0847" w:rsidRDefault="005C42D9" w:rsidP="005C42D9">
            <w:pPr>
              <w:suppressAutoHyphens/>
              <w:spacing w:line="480" w:lineRule="auto"/>
              <w:rPr>
                <w:rFonts w:cs="Times New Roman"/>
                <w:sz w:val="16"/>
                <w:szCs w:val="16"/>
              </w:rPr>
            </w:pPr>
            <w:r w:rsidRPr="00CE0847">
              <w:rPr>
                <w:sz w:val="16"/>
                <w:szCs w:val="16"/>
              </w:rPr>
              <w:t>Diplopia</w:t>
            </w:r>
          </w:p>
        </w:tc>
        <w:tc>
          <w:tcPr>
            <w:tcW w:w="0" w:type="auto"/>
            <w:tcBorders>
              <w:bottom w:val="single" w:sz="4" w:space="0" w:color="000000"/>
            </w:tcBorders>
          </w:tcPr>
          <w:p w14:paraId="5293B8B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0.2 (0.8)</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82173F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(1.4)</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669678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0.4 (1.6)</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4B649E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(2.2)</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03D761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40E8F88C" w14:textId="77777777" w:rsidR="005C42D9" w:rsidRPr="00CE0847" w:rsidRDefault="005C42D9" w:rsidP="005C42D9">
            <w:pPr>
              <w:suppressAutoHyphens/>
              <w:spacing w:line="480" w:lineRule="auto"/>
              <w:rPr>
                <w:sz w:val="16"/>
                <w:szCs w:val="16"/>
                <w:vertAlign w:val="superscript"/>
              </w:rPr>
            </w:pPr>
            <w:r w:rsidRPr="00CE0847">
              <w:rPr>
                <w:sz w:val="16"/>
                <w:szCs w:val="16"/>
              </w:rPr>
              <w:t>3.6 (2.7)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5429F271" w14:textId="77777777" w:rsidTr="005C42D9">
        <w:trPr>
          <w:jc w:val="center"/>
        </w:trPr>
        <w:tc>
          <w:tcPr>
            <w:tcW w:w="0" w:type="auto"/>
            <w:tcBorders>
              <w:top w:val="single" w:sz="4" w:space="0" w:color="000000"/>
            </w:tcBorders>
          </w:tcPr>
          <w:p w14:paraId="7A11BF04" w14:textId="77777777" w:rsidR="005C42D9" w:rsidRPr="00CE0847" w:rsidRDefault="005C42D9" w:rsidP="005C42D9">
            <w:pPr>
              <w:suppressAutoHyphens/>
              <w:spacing w:line="480" w:lineRule="auto"/>
              <w:rPr>
                <w:sz w:val="16"/>
                <w:szCs w:val="16"/>
              </w:rPr>
            </w:pPr>
            <w:r w:rsidRPr="00CE0847">
              <w:rPr>
                <w:sz w:val="16"/>
                <w:szCs w:val="16"/>
              </w:rPr>
              <w:t>5. Attention/</w:t>
            </w:r>
          </w:p>
        </w:tc>
        <w:tc>
          <w:tcPr>
            <w:tcW w:w="0" w:type="auto"/>
            <w:tcBorders>
              <w:top w:val="single" w:sz="4" w:space="0" w:color="000000"/>
            </w:tcBorders>
          </w:tcPr>
          <w:p w14:paraId="15D9ED00" w14:textId="77777777" w:rsidR="005C42D9" w:rsidRPr="00CE0847" w:rsidRDefault="005C42D9" w:rsidP="005C42D9">
            <w:pPr>
              <w:suppressAutoHyphens/>
              <w:spacing w:line="480" w:lineRule="auto"/>
              <w:rPr>
                <w:rFonts w:cs="Times New Roman"/>
                <w:sz w:val="16"/>
                <w:szCs w:val="16"/>
              </w:rPr>
            </w:pPr>
            <w:r w:rsidRPr="00CE0847">
              <w:rPr>
                <w:sz w:val="16"/>
                <w:szCs w:val="16"/>
              </w:rPr>
              <w:t>Loss concentration</w:t>
            </w:r>
          </w:p>
        </w:tc>
        <w:tc>
          <w:tcPr>
            <w:tcW w:w="0" w:type="auto"/>
            <w:tcBorders>
              <w:top w:val="single" w:sz="4" w:space="0" w:color="000000"/>
            </w:tcBorders>
          </w:tcPr>
          <w:p w14:paraId="6465C5E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F65416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2.6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A89C44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(3.4)</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23BF82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2.9 (2.9)</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01AB4BD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7.5 (3.9)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2388DA43" w14:textId="77777777" w:rsidR="005C42D9" w:rsidRPr="00CE0847" w:rsidRDefault="005C42D9" w:rsidP="005C42D9">
            <w:pPr>
              <w:suppressAutoHyphens/>
              <w:spacing w:line="480" w:lineRule="auto"/>
              <w:rPr>
                <w:sz w:val="16"/>
                <w:szCs w:val="16"/>
                <w:vertAlign w:val="superscript"/>
              </w:rPr>
            </w:pPr>
            <w:r w:rsidRPr="00CE0847">
              <w:rPr>
                <w:sz w:val="16"/>
                <w:szCs w:val="16"/>
              </w:rPr>
              <w:t>5.1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7E3EFE00" w14:textId="77777777" w:rsidTr="005C42D9">
        <w:trPr>
          <w:jc w:val="center"/>
        </w:trPr>
        <w:tc>
          <w:tcPr>
            <w:tcW w:w="0" w:type="auto"/>
          </w:tcPr>
          <w:p w14:paraId="6846A912" w14:textId="77777777" w:rsidR="005C42D9" w:rsidRPr="00CE0847" w:rsidRDefault="005C42D9" w:rsidP="005C42D9">
            <w:pPr>
              <w:suppressAutoHyphens/>
              <w:spacing w:line="480" w:lineRule="auto"/>
              <w:rPr>
                <w:sz w:val="16"/>
                <w:szCs w:val="16"/>
              </w:rPr>
            </w:pPr>
            <w:r w:rsidRPr="00CE0847">
              <w:rPr>
                <w:sz w:val="16"/>
                <w:szCs w:val="16"/>
              </w:rPr>
              <w:t>memory</w:t>
            </w:r>
          </w:p>
        </w:tc>
        <w:tc>
          <w:tcPr>
            <w:tcW w:w="0" w:type="auto"/>
          </w:tcPr>
          <w:p w14:paraId="79D11770" w14:textId="77777777" w:rsidR="005C42D9" w:rsidRPr="00CE0847" w:rsidRDefault="005C42D9" w:rsidP="005C42D9">
            <w:pPr>
              <w:suppressAutoHyphens/>
              <w:spacing w:line="480" w:lineRule="auto"/>
              <w:rPr>
                <w:rFonts w:cs="Times New Roman"/>
                <w:sz w:val="16"/>
                <w:szCs w:val="16"/>
              </w:rPr>
            </w:pPr>
            <w:r w:rsidRPr="00CE0847">
              <w:rPr>
                <w:sz w:val="16"/>
                <w:szCs w:val="16"/>
              </w:rPr>
              <w:t>Forget explicit</w:t>
            </w:r>
          </w:p>
        </w:tc>
        <w:tc>
          <w:tcPr>
            <w:tcW w:w="0" w:type="auto"/>
          </w:tcPr>
          <w:p w14:paraId="657D263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(1.3)</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D2FCFA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(2.7)</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E3DA13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D5F991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2.1 (2.5)</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7820CC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8.5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Pr>
          <w:p w14:paraId="533047CA" w14:textId="77777777" w:rsidR="005C42D9" w:rsidRPr="00CE0847" w:rsidRDefault="005C42D9" w:rsidP="005C42D9">
            <w:pPr>
              <w:suppressAutoHyphens/>
              <w:spacing w:line="480" w:lineRule="auto"/>
              <w:rPr>
                <w:sz w:val="16"/>
                <w:szCs w:val="16"/>
                <w:vertAlign w:val="superscript"/>
              </w:rPr>
            </w:pPr>
            <w:r w:rsidRPr="00CE0847">
              <w:rPr>
                <w:sz w:val="16"/>
                <w:szCs w:val="16"/>
              </w:rPr>
              <w:t>4.8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24AE815" w14:textId="77777777" w:rsidTr="005C42D9">
        <w:trPr>
          <w:jc w:val="center"/>
        </w:trPr>
        <w:tc>
          <w:tcPr>
            <w:tcW w:w="0" w:type="auto"/>
            <w:tcBorders>
              <w:bottom w:val="single" w:sz="4" w:space="0" w:color="000000"/>
            </w:tcBorders>
          </w:tcPr>
          <w:p w14:paraId="51A33C3C"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7E4ABBE9" w14:textId="77777777" w:rsidR="005C42D9" w:rsidRPr="00CE0847" w:rsidRDefault="005C42D9" w:rsidP="005C42D9">
            <w:pPr>
              <w:suppressAutoHyphens/>
              <w:spacing w:line="480" w:lineRule="auto"/>
              <w:rPr>
                <w:rFonts w:cs="Times New Roman"/>
                <w:sz w:val="16"/>
                <w:szCs w:val="16"/>
              </w:rPr>
            </w:pPr>
            <w:r w:rsidRPr="00CE0847">
              <w:rPr>
                <w:sz w:val="16"/>
                <w:szCs w:val="16"/>
              </w:rPr>
              <w:t>Forget implicit</w:t>
            </w:r>
          </w:p>
        </w:tc>
        <w:tc>
          <w:tcPr>
            <w:tcW w:w="0" w:type="auto"/>
            <w:tcBorders>
              <w:bottom w:val="single" w:sz="4" w:space="0" w:color="000000"/>
            </w:tcBorders>
          </w:tcPr>
          <w:p w14:paraId="1417CBF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F963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(2.6)</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D6E073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1.5 (2.7)</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117E34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(2.2)</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C7634B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7.6 (4.1)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DD227BA" w14:textId="77777777" w:rsidR="005C42D9" w:rsidRPr="00CE0847" w:rsidRDefault="005C42D9" w:rsidP="005C42D9">
            <w:pPr>
              <w:suppressAutoHyphens/>
              <w:spacing w:line="480" w:lineRule="auto"/>
              <w:rPr>
                <w:sz w:val="16"/>
                <w:szCs w:val="16"/>
                <w:vertAlign w:val="superscript"/>
              </w:rPr>
            </w:pPr>
            <w:r w:rsidRPr="00CE0847">
              <w:rPr>
                <w:sz w:val="16"/>
                <w:szCs w:val="16"/>
              </w:rPr>
              <w:t>5.1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63CB3E68" w14:textId="77777777" w:rsidTr="005C42D9">
        <w:trPr>
          <w:jc w:val="center"/>
        </w:trPr>
        <w:tc>
          <w:tcPr>
            <w:tcW w:w="0" w:type="auto"/>
            <w:tcBorders>
              <w:top w:val="single" w:sz="4" w:space="0" w:color="000000"/>
            </w:tcBorders>
          </w:tcPr>
          <w:p w14:paraId="4EB63B7B" w14:textId="77777777" w:rsidR="005C42D9" w:rsidRPr="00CE0847" w:rsidRDefault="005C42D9" w:rsidP="005C42D9">
            <w:pPr>
              <w:suppressAutoHyphens/>
              <w:spacing w:line="480" w:lineRule="auto"/>
              <w:rPr>
                <w:sz w:val="16"/>
                <w:szCs w:val="16"/>
              </w:rPr>
            </w:pPr>
            <w:r w:rsidRPr="00CE0847">
              <w:rPr>
                <w:sz w:val="16"/>
                <w:szCs w:val="16"/>
              </w:rPr>
              <w:t xml:space="preserve">6. </w:t>
            </w:r>
          </w:p>
        </w:tc>
        <w:tc>
          <w:tcPr>
            <w:tcW w:w="0" w:type="auto"/>
            <w:tcBorders>
              <w:top w:val="single" w:sz="4" w:space="0" w:color="000000"/>
            </w:tcBorders>
          </w:tcPr>
          <w:p w14:paraId="4014ACF5" w14:textId="77777777" w:rsidR="005C42D9" w:rsidRPr="00CE0847" w:rsidRDefault="005C42D9" w:rsidP="005C42D9">
            <w:pPr>
              <w:suppressAutoHyphens/>
              <w:spacing w:line="480" w:lineRule="auto"/>
              <w:rPr>
                <w:rFonts w:cs="Times New Roman"/>
                <w:sz w:val="16"/>
                <w:szCs w:val="16"/>
              </w:rPr>
            </w:pPr>
            <w:r w:rsidRPr="00CE0847">
              <w:rPr>
                <w:sz w:val="16"/>
                <w:szCs w:val="16"/>
              </w:rPr>
              <w:t>Drooling</w:t>
            </w:r>
          </w:p>
        </w:tc>
        <w:tc>
          <w:tcPr>
            <w:tcW w:w="0" w:type="auto"/>
            <w:tcBorders>
              <w:top w:val="single" w:sz="4" w:space="0" w:color="000000"/>
            </w:tcBorders>
          </w:tcPr>
          <w:p w14:paraId="743C139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FC8408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(3.3)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05F54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(4.1)</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43E6E1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(4.2)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A116A4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4.2 (4.8)</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Borders>
              <w:top w:val="single" w:sz="4" w:space="0" w:color="000000"/>
            </w:tcBorders>
          </w:tcPr>
          <w:p w14:paraId="19260CF1" w14:textId="77777777" w:rsidR="005C42D9" w:rsidRPr="00CE0847" w:rsidRDefault="005C42D9" w:rsidP="005C42D9">
            <w:pPr>
              <w:suppressAutoHyphens/>
              <w:spacing w:line="480" w:lineRule="auto"/>
              <w:rPr>
                <w:sz w:val="16"/>
                <w:szCs w:val="16"/>
                <w:vertAlign w:val="superscript"/>
              </w:rPr>
            </w:pPr>
            <w:r w:rsidRPr="00CE0847">
              <w:rPr>
                <w:sz w:val="16"/>
                <w:szCs w:val="16"/>
              </w:rPr>
              <w:t>6.2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30FB898B" w14:textId="77777777" w:rsidTr="005C42D9">
        <w:trPr>
          <w:jc w:val="center"/>
        </w:trPr>
        <w:tc>
          <w:tcPr>
            <w:tcW w:w="0" w:type="auto"/>
          </w:tcPr>
          <w:p w14:paraId="07261937" w14:textId="77777777" w:rsidR="005C42D9" w:rsidRPr="00CE0847" w:rsidRDefault="005C42D9" w:rsidP="005C42D9">
            <w:pPr>
              <w:suppressAutoHyphens/>
              <w:spacing w:line="480" w:lineRule="auto"/>
              <w:rPr>
                <w:sz w:val="16"/>
                <w:szCs w:val="16"/>
              </w:rPr>
            </w:pPr>
            <w:r w:rsidRPr="00CE0847">
              <w:rPr>
                <w:sz w:val="16"/>
                <w:szCs w:val="16"/>
              </w:rPr>
              <w:t>Gastrointestinal</w:t>
            </w:r>
          </w:p>
        </w:tc>
        <w:tc>
          <w:tcPr>
            <w:tcW w:w="0" w:type="auto"/>
          </w:tcPr>
          <w:p w14:paraId="5BA20901" w14:textId="77777777" w:rsidR="005C42D9" w:rsidRPr="00CE0847" w:rsidRDefault="005C42D9" w:rsidP="005C42D9">
            <w:pPr>
              <w:suppressAutoHyphens/>
              <w:spacing w:line="480" w:lineRule="auto"/>
              <w:rPr>
                <w:rFonts w:cs="Times New Roman"/>
                <w:sz w:val="16"/>
                <w:szCs w:val="16"/>
              </w:rPr>
            </w:pPr>
            <w:r w:rsidRPr="00CE0847">
              <w:rPr>
                <w:sz w:val="16"/>
                <w:szCs w:val="16"/>
              </w:rPr>
              <w:t>Swallowing</w:t>
            </w:r>
          </w:p>
        </w:tc>
        <w:tc>
          <w:tcPr>
            <w:tcW w:w="0" w:type="auto"/>
          </w:tcPr>
          <w:p w14:paraId="724043C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(0.8)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675100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 (3)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73F46A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02B421A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(2)</w:t>
            </w:r>
            <w:r w:rsidRPr="00CE0847">
              <w:rPr>
                <w:sz w:val="16"/>
                <w:szCs w:val="16"/>
                <w:vertAlign w:val="superscript"/>
              </w:rPr>
              <w:t>6</w:t>
            </w:r>
          </w:p>
        </w:tc>
        <w:tc>
          <w:tcPr>
            <w:tcW w:w="0" w:type="auto"/>
          </w:tcPr>
          <w:p w14:paraId="537B282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(2.9)</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36C14EDF" w14:textId="77777777" w:rsidR="005C42D9" w:rsidRPr="00CE0847" w:rsidRDefault="005C42D9" w:rsidP="005C42D9">
            <w:pPr>
              <w:suppressAutoHyphens/>
              <w:spacing w:line="480" w:lineRule="auto"/>
              <w:rPr>
                <w:sz w:val="16"/>
                <w:szCs w:val="16"/>
                <w:vertAlign w:val="superscript"/>
              </w:rPr>
            </w:pPr>
            <w:r w:rsidRPr="00CE0847">
              <w:rPr>
                <w:sz w:val="16"/>
                <w:szCs w:val="16"/>
              </w:rPr>
              <w:t>6.5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7675BF2B" w14:textId="77777777" w:rsidTr="005C42D9">
        <w:trPr>
          <w:jc w:val="center"/>
        </w:trPr>
        <w:tc>
          <w:tcPr>
            <w:tcW w:w="0" w:type="auto"/>
            <w:tcBorders>
              <w:bottom w:val="single" w:sz="4" w:space="0" w:color="000000"/>
            </w:tcBorders>
          </w:tcPr>
          <w:p w14:paraId="3CD86CB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55D0874B" w14:textId="77777777" w:rsidR="005C42D9" w:rsidRPr="00CE0847" w:rsidRDefault="005C42D9" w:rsidP="005C42D9">
            <w:pPr>
              <w:suppressAutoHyphens/>
              <w:spacing w:line="480" w:lineRule="auto"/>
              <w:rPr>
                <w:rFonts w:cs="Times New Roman"/>
                <w:sz w:val="16"/>
                <w:szCs w:val="16"/>
              </w:rPr>
            </w:pPr>
            <w:r w:rsidRPr="00CE0847">
              <w:rPr>
                <w:sz w:val="16"/>
                <w:szCs w:val="16"/>
              </w:rPr>
              <w:t>Constipation</w:t>
            </w:r>
          </w:p>
        </w:tc>
        <w:tc>
          <w:tcPr>
            <w:tcW w:w="0" w:type="auto"/>
            <w:tcBorders>
              <w:bottom w:val="single" w:sz="4" w:space="0" w:color="000000"/>
            </w:tcBorders>
          </w:tcPr>
          <w:p w14:paraId="3BE3330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1.5 (2.7)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6291A7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(3.8)</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1E8097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3.8 (4.4)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BEE3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3.7 (4.4)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F381E0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(4.9)</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6E5BC4D" w14:textId="77777777" w:rsidR="005C42D9" w:rsidRPr="00CE0847" w:rsidRDefault="005C42D9" w:rsidP="005C42D9">
            <w:pPr>
              <w:suppressAutoHyphens/>
              <w:spacing w:line="480" w:lineRule="auto"/>
              <w:rPr>
                <w:sz w:val="16"/>
                <w:szCs w:val="16"/>
                <w:vertAlign w:val="superscript"/>
              </w:rPr>
            </w:pPr>
            <w:r w:rsidRPr="00CE0847">
              <w:rPr>
                <w:sz w:val="16"/>
                <w:szCs w:val="16"/>
              </w:rPr>
              <w:t>8.8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21FB17B3" w14:textId="77777777" w:rsidTr="005C42D9">
        <w:trPr>
          <w:jc w:val="center"/>
        </w:trPr>
        <w:tc>
          <w:tcPr>
            <w:tcW w:w="0" w:type="auto"/>
            <w:tcBorders>
              <w:top w:val="single" w:sz="4" w:space="0" w:color="000000"/>
            </w:tcBorders>
          </w:tcPr>
          <w:p w14:paraId="1E33D5BA" w14:textId="77777777" w:rsidR="005C42D9" w:rsidRPr="00CE0847" w:rsidRDefault="005C42D9" w:rsidP="005C42D9">
            <w:pPr>
              <w:suppressAutoHyphens/>
              <w:spacing w:line="480" w:lineRule="auto"/>
              <w:rPr>
                <w:sz w:val="16"/>
                <w:szCs w:val="16"/>
              </w:rPr>
            </w:pPr>
            <w:r w:rsidRPr="00CE0847">
              <w:rPr>
                <w:sz w:val="16"/>
                <w:szCs w:val="16"/>
              </w:rPr>
              <w:t>7. Urinary</w:t>
            </w:r>
          </w:p>
        </w:tc>
        <w:tc>
          <w:tcPr>
            <w:tcW w:w="0" w:type="auto"/>
            <w:tcBorders>
              <w:top w:val="single" w:sz="4" w:space="0" w:color="000000"/>
            </w:tcBorders>
          </w:tcPr>
          <w:p w14:paraId="459AF2D9" w14:textId="77777777" w:rsidR="005C42D9" w:rsidRPr="00CE0847" w:rsidRDefault="005C42D9" w:rsidP="005C42D9">
            <w:pPr>
              <w:suppressAutoHyphens/>
              <w:spacing w:line="480" w:lineRule="auto"/>
              <w:rPr>
                <w:rFonts w:cs="Times New Roman"/>
                <w:sz w:val="16"/>
                <w:szCs w:val="16"/>
              </w:rPr>
            </w:pPr>
            <w:r w:rsidRPr="00CE0847">
              <w:rPr>
                <w:sz w:val="16"/>
                <w:szCs w:val="16"/>
              </w:rPr>
              <w:t>Urinary urgency</w:t>
            </w:r>
          </w:p>
        </w:tc>
        <w:tc>
          <w:tcPr>
            <w:tcW w:w="0" w:type="auto"/>
            <w:tcBorders>
              <w:top w:val="single" w:sz="4" w:space="0" w:color="000000"/>
            </w:tcBorders>
          </w:tcPr>
          <w:p w14:paraId="6463441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F38680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(2.4)</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1FC5C9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(3.8)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978EA9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(3.4)</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ECC859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7.7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72E9AF3" w14:textId="77777777" w:rsidR="005C42D9" w:rsidRPr="00CE0847" w:rsidRDefault="005C42D9" w:rsidP="005C42D9">
            <w:pPr>
              <w:suppressAutoHyphens/>
              <w:spacing w:line="480" w:lineRule="auto"/>
              <w:rPr>
                <w:sz w:val="16"/>
                <w:szCs w:val="16"/>
                <w:vertAlign w:val="superscript"/>
              </w:rPr>
            </w:pPr>
            <w:r w:rsidRPr="00CE0847">
              <w:rPr>
                <w:sz w:val="16"/>
                <w:szCs w:val="16"/>
              </w:rPr>
              <w:t>6.2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r>
      <w:tr w:rsidR="005C42D9" w:rsidRPr="00CE0847" w14:paraId="27230820" w14:textId="77777777" w:rsidTr="005C42D9">
        <w:trPr>
          <w:jc w:val="center"/>
        </w:trPr>
        <w:tc>
          <w:tcPr>
            <w:tcW w:w="0" w:type="auto"/>
          </w:tcPr>
          <w:p w14:paraId="38C8E314" w14:textId="77777777" w:rsidR="005C42D9" w:rsidRPr="00CE0847" w:rsidRDefault="005C42D9" w:rsidP="005C42D9">
            <w:pPr>
              <w:suppressAutoHyphens/>
              <w:spacing w:line="480" w:lineRule="auto"/>
              <w:rPr>
                <w:sz w:val="16"/>
                <w:szCs w:val="16"/>
              </w:rPr>
            </w:pPr>
          </w:p>
        </w:tc>
        <w:tc>
          <w:tcPr>
            <w:tcW w:w="0" w:type="auto"/>
          </w:tcPr>
          <w:p w14:paraId="0DBC40D3" w14:textId="77777777" w:rsidR="005C42D9" w:rsidRPr="00CE0847" w:rsidRDefault="005C42D9" w:rsidP="005C42D9">
            <w:pPr>
              <w:suppressAutoHyphens/>
              <w:spacing w:line="480" w:lineRule="auto"/>
              <w:rPr>
                <w:rFonts w:cs="Times New Roman"/>
                <w:sz w:val="16"/>
                <w:szCs w:val="16"/>
              </w:rPr>
            </w:pPr>
            <w:r w:rsidRPr="00CE0847">
              <w:rPr>
                <w:sz w:val="16"/>
                <w:szCs w:val="16"/>
              </w:rPr>
              <w:t>Urinary frequency</w:t>
            </w:r>
          </w:p>
        </w:tc>
        <w:tc>
          <w:tcPr>
            <w:tcW w:w="0" w:type="auto"/>
          </w:tcPr>
          <w:p w14:paraId="0A0F87D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(1.8)</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0DBFF6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1.3 (1.9)</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2E0FAC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7.7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Pr>
          <w:p w14:paraId="6C00F27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(3.6)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B62A11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6.2 (4.5)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Pr>
          <w:p w14:paraId="11CAAB87" w14:textId="77777777" w:rsidR="005C42D9" w:rsidRPr="00CE0847" w:rsidRDefault="005C42D9" w:rsidP="005C42D9">
            <w:pPr>
              <w:suppressAutoHyphens/>
              <w:spacing w:line="480" w:lineRule="auto"/>
              <w:rPr>
                <w:sz w:val="16"/>
                <w:szCs w:val="16"/>
                <w:vertAlign w:val="superscript"/>
              </w:rPr>
            </w:pPr>
            <w:r w:rsidRPr="00CE0847">
              <w:rPr>
                <w:sz w:val="16"/>
                <w:szCs w:val="16"/>
              </w:rPr>
              <w:t>6.7 (3.1)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r>
      <w:tr w:rsidR="005C42D9" w:rsidRPr="00CE0847" w14:paraId="3D160F8A" w14:textId="77777777" w:rsidTr="005C42D9">
        <w:trPr>
          <w:jc w:val="center"/>
        </w:trPr>
        <w:tc>
          <w:tcPr>
            <w:tcW w:w="0" w:type="auto"/>
            <w:tcBorders>
              <w:bottom w:val="single" w:sz="4" w:space="0" w:color="000000"/>
            </w:tcBorders>
          </w:tcPr>
          <w:p w14:paraId="05FB824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1CC2932D" w14:textId="77777777" w:rsidR="005C42D9" w:rsidRPr="00CE0847" w:rsidRDefault="005C42D9" w:rsidP="005C42D9">
            <w:pPr>
              <w:suppressAutoHyphens/>
              <w:spacing w:line="480" w:lineRule="auto"/>
              <w:rPr>
                <w:rFonts w:cs="Times New Roman"/>
                <w:sz w:val="16"/>
                <w:szCs w:val="16"/>
              </w:rPr>
            </w:pPr>
            <w:r w:rsidRPr="00CE0847">
              <w:rPr>
                <w:sz w:val="16"/>
                <w:szCs w:val="16"/>
              </w:rPr>
              <w:t>Nocturia</w:t>
            </w:r>
          </w:p>
        </w:tc>
        <w:tc>
          <w:tcPr>
            <w:tcW w:w="0" w:type="auto"/>
            <w:tcBorders>
              <w:bottom w:val="single" w:sz="4" w:space="0" w:color="000000"/>
            </w:tcBorders>
          </w:tcPr>
          <w:p w14:paraId="6F94D8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1.7 (2.3)</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C4648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2.6 (2.9)</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6053F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8.5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5D813EF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425A1BE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6.9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15ECEB92" w14:textId="77777777" w:rsidR="005C42D9" w:rsidRPr="00CE0847" w:rsidRDefault="005C42D9" w:rsidP="005C42D9">
            <w:pPr>
              <w:suppressAutoHyphens/>
              <w:spacing w:line="480" w:lineRule="auto"/>
              <w:rPr>
                <w:sz w:val="16"/>
                <w:szCs w:val="16"/>
                <w:vertAlign w:val="superscript"/>
              </w:rPr>
            </w:pPr>
            <w:r w:rsidRPr="00CE0847">
              <w:rPr>
                <w:sz w:val="16"/>
                <w:szCs w:val="16"/>
              </w:rPr>
              <w:t>7.1 (3.4)</w:t>
            </w:r>
            <w:r w:rsidRPr="00CE0847">
              <w:rPr>
                <w:sz w:val="16"/>
                <w:szCs w:val="16"/>
                <w:vertAlign w:val="superscript"/>
              </w:rPr>
              <w:t>1</w:t>
            </w:r>
            <w:r>
              <w:rPr>
                <w:sz w:val="16"/>
                <w:szCs w:val="16"/>
                <w:vertAlign w:val="superscript"/>
              </w:rPr>
              <w:t>,</w:t>
            </w:r>
            <w:r w:rsidRPr="00CE0847">
              <w:rPr>
                <w:sz w:val="16"/>
                <w:szCs w:val="16"/>
                <w:vertAlign w:val="superscript"/>
              </w:rPr>
              <w:t>2</w:t>
            </w:r>
          </w:p>
        </w:tc>
      </w:tr>
      <w:tr w:rsidR="005C42D9" w:rsidRPr="00CE0847" w14:paraId="6B3B15AC" w14:textId="77777777" w:rsidTr="005C42D9">
        <w:trPr>
          <w:jc w:val="center"/>
        </w:trPr>
        <w:tc>
          <w:tcPr>
            <w:tcW w:w="0" w:type="auto"/>
            <w:tcBorders>
              <w:top w:val="single" w:sz="4" w:space="0" w:color="000000"/>
            </w:tcBorders>
          </w:tcPr>
          <w:p w14:paraId="125EF043" w14:textId="77777777" w:rsidR="005C42D9" w:rsidRPr="00CE0847" w:rsidRDefault="005C42D9" w:rsidP="005C42D9">
            <w:pPr>
              <w:suppressAutoHyphens/>
              <w:spacing w:line="480" w:lineRule="auto"/>
              <w:rPr>
                <w:sz w:val="16"/>
                <w:szCs w:val="16"/>
              </w:rPr>
            </w:pPr>
            <w:r w:rsidRPr="00CE0847">
              <w:rPr>
                <w:sz w:val="16"/>
                <w:szCs w:val="16"/>
              </w:rPr>
              <w:t>8. Sexual</w:t>
            </w:r>
          </w:p>
        </w:tc>
        <w:tc>
          <w:tcPr>
            <w:tcW w:w="0" w:type="auto"/>
            <w:tcBorders>
              <w:top w:val="single" w:sz="4" w:space="0" w:color="000000"/>
            </w:tcBorders>
          </w:tcPr>
          <w:p w14:paraId="5F33E69F" w14:textId="77777777" w:rsidR="005C42D9" w:rsidRPr="00CE0847" w:rsidRDefault="005C42D9" w:rsidP="005C42D9">
            <w:pPr>
              <w:suppressAutoHyphens/>
              <w:spacing w:line="480" w:lineRule="auto"/>
              <w:rPr>
                <w:rFonts w:cs="Times New Roman"/>
                <w:sz w:val="16"/>
                <w:szCs w:val="16"/>
              </w:rPr>
            </w:pPr>
            <w:r w:rsidRPr="00CE0847">
              <w:rPr>
                <w:sz w:val="16"/>
                <w:szCs w:val="16"/>
              </w:rPr>
              <w:t>Sex drive</w:t>
            </w:r>
          </w:p>
        </w:tc>
        <w:tc>
          <w:tcPr>
            <w:tcW w:w="0" w:type="auto"/>
            <w:tcBorders>
              <w:top w:val="single" w:sz="4" w:space="0" w:color="000000"/>
            </w:tcBorders>
          </w:tcPr>
          <w:p w14:paraId="6523490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5B4DD7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(3.4)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56A1153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(4.1)</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7CB7C9E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3.6 (4.4)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31C9847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 (5.3)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1AEC02FB" w14:textId="77777777" w:rsidR="005C42D9" w:rsidRPr="00CE0847" w:rsidRDefault="005C42D9" w:rsidP="005C42D9">
            <w:pPr>
              <w:suppressAutoHyphens/>
              <w:spacing w:line="480" w:lineRule="auto"/>
              <w:rPr>
                <w:sz w:val="16"/>
                <w:szCs w:val="16"/>
                <w:vertAlign w:val="superscript"/>
              </w:rPr>
            </w:pPr>
            <w:r w:rsidRPr="00CE0847">
              <w:rPr>
                <w:sz w:val="16"/>
                <w:szCs w:val="16"/>
              </w:rPr>
              <w:t>3.9 (5.3)</w:t>
            </w:r>
            <w:r w:rsidRPr="00CE0847">
              <w:rPr>
                <w:sz w:val="16"/>
                <w:szCs w:val="16"/>
                <w:vertAlign w:val="superscript"/>
              </w:rPr>
              <w:t>1</w:t>
            </w:r>
          </w:p>
        </w:tc>
      </w:tr>
      <w:tr w:rsidR="005C42D9" w:rsidRPr="00CE0847" w14:paraId="0F8FF802" w14:textId="77777777" w:rsidTr="005C42D9">
        <w:trPr>
          <w:jc w:val="center"/>
        </w:trPr>
        <w:tc>
          <w:tcPr>
            <w:tcW w:w="0" w:type="auto"/>
            <w:tcBorders>
              <w:bottom w:val="single" w:sz="4" w:space="0" w:color="000000"/>
            </w:tcBorders>
          </w:tcPr>
          <w:p w14:paraId="54BB540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1947E92" w14:textId="77777777" w:rsidR="005C42D9" w:rsidRPr="00CE0847" w:rsidRDefault="005C42D9" w:rsidP="005C42D9">
            <w:pPr>
              <w:suppressAutoHyphens/>
              <w:spacing w:line="480" w:lineRule="auto"/>
              <w:rPr>
                <w:sz w:val="16"/>
                <w:szCs w:val="16"/>
              </w:rPr>
            </w:pPr>
            <w:r w:rsidRPr="00CE0847">
              <w:rPr>
                <w:sz w:val="16"/>
                <w:szCs w:val="16"/>
              </w:rPr>
              <w:t>Sex dysfunction</w:t>
            </w:r>
          </w:p>
        </w:tc>
        <w:tc>
          <w:tcPr>
            <w:tcW w:w="0" w:type="auto"/>
            <w:tcBorders>
              <w:bottom w:val="single" w:sz="4" w:space="0" w:color="000000"/>
            </w:tcBorders>
          </w:tcPr>
          <w:p w14:paraId="28C86694" w14:textId="77777777" w:rsidR="005C42D9" w:rsidRPr="00CE0847" w:rsidRDefault="005C42D9" w:rsidP="005C42D9">
            <w:pPr>
              <w:suppressAutoHyphens/>
              <w:spacing w:line="480" w:lineRule="auto"/>
              <w:rPr>
                <w:sz w:val="16"/>
                <w:szCs w:val="16"/>
                <w:vertAlign w:val="superscript"/>
              </w:rPr>
            </w:pPr>
            <w:r w:rsidRPr="00CE0847">
              <w:rPr>
                <w:sz w:val="16"/>
                <w:szCs w:val="16"/>
              </w:rPr>
              <w:t>0.7 (2)</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B1416CE" w14:textId="77777777" w:rsidR="005C42D9" w:rsidRPr="00CE0847" w:rsidRDefault="005C42D9" w:rsidP="005C42D9">
            <w:pPr>
              <w:suppressAutoHyphens/>
              <w:spacing w:line="480" w:lineRule="auto"/>
              <w:rPr>
                <w:sz w:val="16"/>
                <w:szCs w:val="16"/>
                <w:vertAlign w:val="superscript"/>
              </w:rPr>
            </w:pPr>
            <w:r w:rsidRPr="00CE0847">
              <w:rPr>
                <w:sz w:val="16"/>
                <w:szCs w:val="16"/>
              </w:rPr>
              <w:t>1.8 (3.3)</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3CBBAAE9" w14:textId="77777777" w:rsidR="005C42D9" w:rsidRPr="00CE0847" w:rsidRDefault="005C42D9" w:rsidP="005C42D9">
            <w:pPr>
              <w:suppressAutoHyphens/>
              <w:spacing w:line="480" w:lineRule="auto"/>
              <w:rPr>
                <w:sz w:val="16"/>
                <w:szCs w:val="16"/>
                <w:vertAlign w:val="superscript"/>
              </w:rPr>
            </w:pPr>
            <w:r w:rsidRPr="00CE0847">
              <w:rPr>
                <w:sz w:val="16"/>
                <w:szCs w:val="16"/>
              </w:rPr>
              <w:t>3.4 (4.3)</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Borders>
              <w:bottom w:val="single" w:sz="4" w:space="0" w:color="000000"/>
            </w:tcBorders>
          </w:tcPr>
          <w:p w14:paraId="069890D4" w14:textId="77777777" w:rsidR="005C42D9" w:rsidRPr="00CE0847" w:rsidRDefault="005C42D9" w:rsidP="005C42D9">
            <w:pPr>
              <w:suppressAutoHyphens/>
              <w:spacing w:line="480" w:lineRule="auto"/>
              <w:rPr>
                <w:sz w:val="16"/>
                <w:szCs w:val="16"/>
                <w:vertAlign w:val="superscript"/>
              </w:rPr>
            </w:pPr>
            <w:r w:rsidRPr="00CE0847">
              <w:rPr>
                <w:sz w:val="16"/>
                <w:szCs w:val="16"/>
              </w:rPr>
              <w:t>2.3 (4.2)</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25F8C2E0" w14:textId="77777777" w:rsidR="005C42D9" w:rsidRPr="00CE0847" w:rsidRDefault="005C42D9" w:rsidP="005C42D9">
            <w:pPr>
              <w:suppressAutoHyphens/>
              <w:spacing w:line="480" w:lineRule="auto"/>
              <w:rPr>
                <w:sz w:val="16"/>
                <w:szCs w:val="16"/>
                <w:vertAlign w:val="superscript"/>
              </w:rPr>
            </w:pPr>
            <w:r w:rsidRPr="00CE0847">
              <w:rPr>
                <w:sz w:val="16"/>
                <w:szCs w:val="16"/>
              </w:rPr>
              <w:t>5 (5.2)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5358C525" w14:textId="77777777" w:rsidR="005C42D9" w:rsidRPr="00CE0847" w:rsidRDefault="005C42D9" w:rsidP="005C42D9">
            <w:pPr>
              <w:suppressAutoHyphens/>
              <w:spacing w:line="480" w:lineRule="auto"/>
              <w:rPr>
                <w:sz w:val="16"/>
                <w:szCs w:val="16"/>
                <w:vertAlign w:val="superscript"/>
              </w:rPr>
            </w:pPr>
            <w:r w:rsidRPr="00CE0847">
              <w:rPr>
                <w:sz w:val="16"/>
                <w:szCs w:val="16"/>
              </w:rPr>
              <w:t>3.8 (5.6)</w:t>
            </w:r>
            <w:r w:rsidRPr="00CE0847">
              <w:rPr>
                <w:sz w:val="16"/>
                <w:szCs w:val="16"/>
                <w:vertAlign w:val="superscript"/>
              </w:rPr>
              <w:t>1</w:t>
            </w:r>
          </w:p>
        </w:tc>
      </w:tr>
      <w:tr w:rsidR="005C42D9" w:rsidRPr="00CE0847" w14:paraId="4D7BB4EA" w14:textId="77777777" w:rsidTr="005C42D9">
        <w:trPr>
          <w:jc w:val="center"/>
        </w:trPr>
        <w:tc>
          <w:tcPr>
            <w:tcW w:w="0" w:type="auto"/>
            <w:tcBorders>
              <w:top w:val="single" w:sz="4" w:space="0" w:color="000000"/>
            </w:tcBorders>
          </w:tcPr>
          <w:p w14:paraId="212A16DB" w14:textId="77777777" w:rsidR="005C42D9" w:rsidRPr="00CE0847" w:rsidRDefault="005C42D9" w:rsidP="005C42D9">
            <w:pPr>
              <w:suppressAutoHyphens/>
              <w:spacing w:line="480" w:lineRule="auto"/>
              <w:rPr>
                <w:sz w:val="16"/>
                <w:szCs w:val="16"/>
              </w:rPr>
            </w:pPr>
            <w:r w:rsidRPr="00CE0847">
              <w:rPr>
                <w:sz w:val="16"/>
                <w:szCs w:val="16"/>
              </w:rPr>
              <w:t>9.</w:t>
            </w:r>
          </w:p>
        </w:tc>
        <w:tc>
          <w:tcPr>
            <w:tcW w:w="0" w:type="auto"/>
            <w:tcBorders>
              <w:top w:val="single" w:sz="4" w:space="0" w:color="000000"/>
            </w:tcBorders>
          </w:tcPr>
          <w:p w14:paraId="66BB96E3" w14:textId="77777777" w:rsidR="005C42D9" w:rsidRPr="00CE0847" w:rsidRDefault="005C42D9" w:rsidP="005C42D9">
            <w:pPr>
              <w:suppressAutoHyphens/>
              <w:spacing w:line="480" w:lineRule="auto"/>
              <w:rPr>
                <w:sz w:val="16"/>
                <w:szCs w:val="16"/>
              </w:rPr>
            </w:pPr>
            <w:r w:rsidRPr="00CE0847">
              <w:rPr>
                <w:sz w:val="16"/>
                <w:szCs w:val="16"/>
              </w:rPr>
              <w:t>Unexplained pain</w:t>
            </w:r>
          </w:p>
        </w:tc>
        <w:tc>
          <w:tcPr>
            <w:tcW w:w="0" w:type="auto"/>
            <w:tcBorders>
              <w:top w:val="single" w:sz="4" w:space="0" w:color="000000"/>
            </w:tcBorders>
          </w:tcPr>
          <w:p w14:paraId="45987FAC" w14:textId="77777777" w:rsidR="005C42D9" w:rsidRPr="00CE0847" w:rsidRDefault="005C42D9" w:rsidP="005C42D9">
            <w:pPr>
              <w:suppressAutoHyphens/>
              <w:spacing w:line="480" w:lineRule="auto"/>
              <w:rPr>
                <w:sz w:val="16"/>
                <w:szCs w:val="16"/>
                <w:vertAlign w:val="superscript"/>
              </w:rPr>
            </w:pPr>
            <w:r w:rsidRPr="00CE0847">
              <w:rPr>
                <w:sz w:val="16"/>
                <w:szCs w:val="16"/>
              </w:rPr>
              <w:t>0.7 (1.8)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666B0F8" w14:textId="77777777" w:rsidR="005C42D9" w:rsidRPr="00CE0847" w:rsidRDefault="005C42D9" w:rsidP="005C42D9">
            <w:pPr>
              <w:suppressAutoHyphens/>
              <w:spacing w:line="480" w:lineRule="auto"/>
              <w:rPr>
                <w:sz w:val="16"/>
                <w:szCs w:val="16"/>
                <w:vertAlign w:val="superscript"/>
              </w:rPr>
            </w:pPr>
            <w:r w:rsidRPr="00CE0847">
              <w:rPr>
                <w:sz w:val="16"/>
                <w:szCs w:val="16"/>
              </w:rPr>
              <w:t>2.6 (3.9)</w:t>
            </w:r>
            <w:r w:rsidRPr="00CE0847">
              <w:rPr>
                <w:sz w:val="16"/>
                <w:szCs w:val="16"/>
                <w:vertAlign w:val="superscript"/>
              </w:rPr>
              <w:t>1</w:t>
            </w:r>
          </w:p>
        </w:tc>
        <w:tc>
          <w:tcPr>
            <w:tcW w:w="0" w:type="auto"/>
            <w:tcBorders>
              <w:top w:val="single" w:sz="4" w:space="0" w:color="000000"/>
            </w:tcBorders>
          </w:tcPr>
          <w:p w14:paraId="2C9FD883" w14:textId="77777777" w:rsidR="005C42D9" w:rsidRPr="00CE0847" w:rsidRDefault="005C42D9" w:rsidP="005C42D9">
            <w:pPr>
              <w:suppressAutoHyphens/>
              <w:spacing w:line="480" w:lineRule="auto"/>
              <w:rPr>
                <w:sz w:val="16"/>
                <w:szCs w:val="16"/>
                <w:vertAlign w:val="superscript"/>
              </w:rPr>
            </w:pPr>
            <w:r w:rsidRPr="00CE0847">
              <w:rPr>
                <w:sz w:val="16"/>
                <w:szCs w:val="16"/>
              </w:rPr>
              <w:t>2.4 (4)</w:t>
            </w:r>
            <w:r w:rsidRPr="00CE0847">
              <w:rPr>
                <w:sz w:val="16"/>
                <w:szCs w:val="16"/>
                <w:vertAlign w:val="superscript"/>
              </w:rPr>
              <w:t>1</w:t>
            </w:r>
          </w:p>
        </w:tc>
        <w:tc>
          <w:tcPr>
            <w:tcW w:w="0" w:type="auto"/>
            <w:tcBorders>
              <w:top w:val="single" w:sz="4" w:space="0" w:color="000000"/>
            </w:tcBorders>
          </w:tcPr>
          <w:p w14:paraId="0B41D8D5" w14:textId="77777777" w:rsidR="005C42D9" w:rsidRPr="00CE0847" w:rsidRDefault="005C42D9" w:rsidP="005C42D9">
            <w:pPr>
              <w:suppressAutoHyphens/>
              <w:spacing w:line="480" w:lineRule="auto"/>
              <w:rPr>
                <w:sz w:val="16"/>
                <w:szCs w:val="16"/>
                <w:vertAlign w:val="superscript"/>
              </w:rPr>
            </w:pPr>
            <w:r w:rsidRPr="00CE0847">
              <w:rPr>
                <w:sz w:val="16"/>
                <w:szCs w:val="16"/>
              </w:rPr>
              <w:t>2.3 (3.6)</w:t>
            </w:r>
            <w:r w:rsidRPr="00CE0847">
              <w:rPr>
                <w:sz w:val="16"/>
                <w:szCs w:val="16"/>
                <w:vertAlign w:val="superscript"/>
              </w:rPr>
              <w:t>1</w:t>
            </w:r>
          </w:p>
        </w:tc>
        <w:tc>
          <w:tcPr>
            <w:tcW w:w="0" w:type="auto"/>
            <w:tcBorders>
              <w:top w:val="single" w:sz="4" w:space="0" w:color="000000"/>
            </w:tcBorders>
          </w:tcPr>
          <w:p w14:paraId="7828228A" w14:textId="77777777" w:rsidR="005C42D9" w:rsidRPr="00CE0847" w:rsidRDefault="005C42D9" w:rsidP="005C42D9">
            <w:pPr>
              <w:suppressAutoHyphens/>
              <w:spacing w:line="480" w:lineRule="auto"/>
              <w:rPr>
                <w:sz w:val="16"/>
                <w:szCs w:val="16"/>
                <w:vertAlign w:val="superscript"/>
              </w:rPr>
            </w:pPr>
            <w:r w:rsidRPr="00CE0847">
              <w:rPr>
                <w:sz w:val="16"/>
                <w:szCs w:val="16"/>
              </w:rPr>
              <w:t>4.3 (5)</w:t>
            </w:r>
            <w:r w:rsidRPr="00CE0847">
              <w:rPr>
                <w:sz w:val="16"/>
                <w:szCs w:val="16"/>
                <w:vertAlign w:val="superscript"/>
              </w:rPr>
              <w:t>1</w:t>
            </w:r>
          </w:p>
        </w:tc>
        <w:tc>
          <w:tcPr>
            <w:tcW w:w="0" w:type="auto"/>
            <w:tcBorders>
              <w:top w:val="single" w:sz="4" w:space="0" w:color="000000"/>
            </w:tcBorders>
          </w:tcPr>
          <w:p w14:paraId="36C20D0E" w14:textId="77777777" w:rsidR="005C42D9" w:rsidRPr="00CE0847" w:rsidRDefault="005C42D9" w:rsidP="005C42D9">
            <w:pPr>
              <w:suppressAutoHyphens/>
              <w:spacing w:line="480" w:lineRule="auto"/>
              <w:rPr>
                <w:sz w:val="16"/>
                <w:szCs w:val="16"/>
                <w:vertAlign w:val="superscript"/>
              </w:rPr>
            </w:pPr>
            <w:r w:rsidRPr="00CE0847">
              <w:rPr>
                <w:sz w:val="16"/>
                <w:szCs w:val="16"/>
              </w:rPr>
              <w:t>4.3 (2.2)</w:t>
            </w:r>
            <w:r w:rsidRPr="00CE0847">
              <w:rPr>
                <w:sz w:val="16"/>
                <w:szCs w:val="16"/>
                <w:vertAlign w:val="superscript"/>
              </w:rPr>
              <w:t>1</w:t>
            </w:r>
          </w:p>
        </w:tc>
      </w:tr>
      <w:tr w:rsidR="005C42D9" w:rsidRPr="00CE0847" w14:paraId="612578ED" w14:textId="77777777" w:rsidTr="005C42D9">
        <w:trPr>
          <w:jc w:val="center"/>
        </w:trPr>
        <w:tc>
          <w:tcPr>
            <w:tcW w:w="0" w:type="auto"/>
          </w:tcPr>
          <w:p w14:paraId="1DD86541" w14:textId="77777777" w:rsidR="005C42D9" w:rsidRPr="00CE0847" w:rsidRDefault="005C42D9" w:rsidP="005C42D9">
            <w:pPr>
              <w:suppressAutoHyphens/>
              <w:spacing w:line="480" w:lineRule="auto"/>
              <w:rPr>
                <w:sz w:val="16"/>
                <w:szCs w:val="16"/>
              </w:rPr>
            </w:pPr>
            <w:r w:rsidRPr="00CE0847">
              <w:rPr>
                <w:sz w:val="16"/>
                <w:szCs w:val="16"/>
              </w:rPr>
              <w:t>Miscellaneous</w:t>
            </w:r>
          </w:p>
        </w:tc>
        <w:tc>
          <w:tcPr>
            <w:tcW w:w="0" w:type="auto"/>
          </w:tcPr>
          <w:p w14:paraId="11B125D7" w14:textId="77777777" w:rsidR="005C42D9" w:rsidRPr="00CE0847" w:rsidRDefault="005C42D9" w:rsidP="005C42D9">
            <w:pPr>
              <w:suppressAutoHyphens/>
              <w:spacing w:line="480" w:lineRule="auto"/>
              <w:rPr>
                <w:sz w:val="16"/>
                <w:szCs w:val="16"/>
              </w:rPr>
            </w:pPr>
            <w:r w:rsidRPr="00CE0847">
              <w:rPr>
                <w:sz w:val="16"/>
                <w:szCs w:val="16"/>
              </w:rPr>
              <w:t>Gustation/olfaction</w:t>
            </w:r>
          </w:p>
        </w:tc>
        <w:tc>
          <w:tcPr>
            <w:tcW w:w="0" w:type="auto"/>
          </w:tcPr>
          <w:p w14:paraId="5405578F" w14:textId="77777777" w:rsidR="005C42D9" w:rsidRPr="00CE0847" w:rsidRDefault="005C42D9" w:rsidP="005C42D9">
            <w:pPr>
              <w:suppressAutoHyphens/>
              <w:spacing w:line="480" w:lineRule="auto"/>
              <w:rPr>
                <w:sz w:val="16"/>
                <w:szCs w:val="16"/>
                <w:vertAlign w:val="superscript"/>
              </w:rPr>
            </w:pPr>
            <w:r w:rsidRPr="00CE0847">
              <w:rPr>
                <w:sz w:val="16"/>
                <w:szCs w:val="16"/>
              </w:rPr>
              <w:t>1.2 (2.5)</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BFCFA77" w14:textId="77777777" w:rsidR="005C42D9" w:rsidRPr="00CE0847" w:rsidRDefault="005C42D9" w:rsidP="005C42D9">
            <w:pPr>
              <w:suppressAutoHyphens/>
              <w:spacing w:line="480" w:lineRule="auto"/>
              <w:rPr>
                <w:sz w:val="16"/>
                <w:szCs w:val="16"/>
                <w:vertAlign w:val="superscript"/>
              </w:rPr>
            </w:pPr>
            <w:r w:rsidRPr="00CE0847">
              <w:rPr>
                <w:sz w:val="16"/>
                <w:szCs w:val="16"/>
              </w:rPr>
              <w:t>4 (4.2)</w:t>
            </w:r>
            <w:r w:rsidRPr="00CE0847">
              <w:rPr>
                <w:sz w:val="16"/>
                <w:szCs w:val="16"/>
                <w:vertAlign w:val="superscript"/>
              </w:rPr>
              <w:t>1</w:t>
            </w:r>
          </w:p>
        </w:tc>
        <w:tc>
          <w:tcPr>
            <w:tcW w:w="0" w:type="auto"/>
          </w:tcPr>
          <w:p w14:paraId="63218830" w14:textId="77777777" w:rsidR="005C42D9" w:rsidRPr="00CE0847" w:rsidRDefault="005C42D9" w:rsidP="005C42D9">
            <w:pPr>
              <w:suppressAutoHyphens/>
              <w:spacing w:line="480" w:lineRule="auto"/>
              <w:rPr>
                <w:sz w:val="16"/>
                <w:szCs w:val="16"/>
                <w:vertAlign w:val="superscript"/>
              </w:rPr>
            </w:pPr>
            <w:r w:rsidRPr="00CE0847">
              <w:rPr>
                <w:sz w:val="16"/>
                <w:szCs w:val="16"/>
              </w:rPr>
              <w:t>2.5 (3.6)</w:t>
            </w:r>
          </w:p>
        </w:tc>
        <w:tc>
          <w:tcPr>
            <w:tcW w:w="0" w:type="auto"/>
          </w:tcPr>
          <w:p w14:paraId="18727514" w14:textId="77777777" w:rsidR="005C42D9" w:rsidRPr="00CE0847" w:rsidRDefault="005C42D9" w:rsidP="005C42D9">
            <w:pPr>
              <w:suppressAutoHyphens/>
              <w:spacing w:line="480" w:lineRule="auto"/>
              <w:rPr>
                <w:sz w:val="16"/>
                <w:szCs w:val="16"/>
                <w:vertAlign w:val="superscript"/>
              </w:rPr>
            </w:pPr>
            <w:r w:rsidRPr="00CE0847">
              <w:rPr>
                <w:sz w:val="16"/>
                <w:szCs w:val="16"/>
              </w:rPr>
              <w:t>3 (3.9)</w:t>
            </w:r>
            <w:r w:rsidRPr="00CE0847">
              <w:rPr>
                <w:sz w:val="16"/>
                <w:szCs w:val="16"/>
                <w:vertAlign w:val="superscript"/>
              </w:rPr>
              <w:t>1</w:t>
            </w:r>
          </w:p>
        </w:tc>
        <w:tc>
          <w:tcPr>
            <w:tcW w:w="0" w:type="auto"/>
          </w:tcPr>
          <w:p w14:paraId="7A02395C" w14:textId="77777777" w:rsidR="005C42D9" w:rsidRPr="00CE0847" w:rsidRDefault="005C42D9" w:rsidP="005C42D9">
            <w:pPr>
              <w:suppressAutoHyphens/>
              <w:spacing w:line="480" w:lineRule="auto"/>
              <w:rPr>
                <w:sz w:val="16"/>
                <w:szCs w:val="16"/>
                <w:vertAlign w:val="superscript"/>
              </w:rPr>
            </w:pPr>
            <w:r w:rsidRPr="00CE0847">
              <w:rPr>
                <w:sz w:val="16"/>
                <w:szCs w:val="16"/>
              </w:rPr>
              <w:t>4 (4.7)</w:t>
            </w:r>
            <w:r w:rsidRPr="00CE0847">
              <w:rPr>
                <w:sz w:val="16"/>
                <w:szCs w:val="16"/>
                <w:vertAlign w:val="superscript"/>
              </w:rPr>
              <w:t>1</w:t>
            </w:r>
          </w:p>
        </w:tc>
        <w:tc>
          <w:tcPr>
            <w:tcW w:w="0" w:type="auto"/>
          </w:tcPr>
          <w:p w14:paraId="425F67FF" w14:textId="77777777" w:rsidR="005C42D9" w:rsidRPr="00CE0847" w:rsidRDefault="005C42D9" w:rsidP="005C42D9">
            <w:pPr>
              <w:suppressAutoHyphens/>
              <w:spacing w:line="480" w:lineRule="auto"/>
              <w:rPr>
                <w:sz w:val="16"/>
                <w:szCs w:val="16"/>
                <w:vertAlign w:val="superscript"/>
              </w:rPr>
            </w:pPr>
            <w:r w:rsidRPr="00CE0847">
              <w:rPr>
                <w:sz w:val="16"/>
                <w:szCs w:val="16"/>
              </w:rPr>
              <w:t>5.5 (4.7)</w:t>
            </w:r>
            <w:r w:rsidRPr="00CE0847">
              <w:rPr>
                <w:sz w:val="16"/>
                <w:szCs w:val="16"/>
                <w:vertAlign w:val="superscript"/>
              </w:rPr>
              <w:t>1</w:t>
            </w:r>
          </w:p>
        </w:tc>
      </w:tr>
      <w:tr w:rsidR="005C42D9" w:rsidRPr="00CE0847" w14:paraId="2A5DA73D" w14:textId="77777777" w:rsidTr="005C42D9">
        <w:trPr>
          <w:trHeight w:val="377"/>
          <w:jc w:val="center"/>
        </w:trPr>
        <w:tc>
          <w:tcPr>
            <w:tcW w:w="0" w:type="auto"/>
          </w:tcPr>
          <w:p w14:paraId="759D0D63" w14:textId="77777777" w:rsidR="005C42D9" w:rsidRPr="00CE0847" w:rsidRDefault="005C42D9" w:rsidP="005C42D9">
            <w:pPr>
              <w:suppressAutoHyphens/>
              <w:spacing w:line="480" w:lineRule="auto"/>
              <w:rPr>
                <w:sz w:val="16"/>
                <w:szCs w:val="16"/>
              </w:rPr>
            </w:pPr>
          </w:p>
        </w:tc>
        <w:tc>
          <w:tcPr>
            <w:tcW w:w="0" w:type="auto"/>
          </w:tcPr>
          <w:p w14:paraId="25178162" w14:textId="77777777" w:rsidR="005C42D9" w:rsidRPr="00CE0847" w:rsidRDefault="005C42D9" w:rsidP="005C42D9">
            <w:pPr>
              <w:suppressAutoHyphens/>
              <w:spacing w:line="480" w:lineRule="auto"/>
              <w:rPr>
                <w:sz w:val="16"/>
                <w:szCs w:val="16"/>
              </w:rPr>
            </w:pPr>
            <w:r w:rsidRPr="00CE0847">
              <w:rPr>
                <w:sz w:val="16"/>
                <w:szCs w:val="16"/>
              </w:rPr>
              <w:t>Weight change</w:t>
            </w:r>
          </w:p>
        </w:tc>
        <w:tc>
          <w:tcPr>
            <w:tcW w:w="0" w:type="auto"/>
          </w:tcPr>
          <w:p w14:paraId="11CB4E2B" w14:textId="77777777" w:rsidR="005C42D9" w:rsidRPr="00CE0847" w:rsidRDefault="005C42D9" w:rsidP="005C42D9">
            <w:pPr>
              <w:suppressAutoHyphens/>
              <w:spacing w:line="480" w:lineRule="auto"/>
              <w:rPr>
                <w:sz w:val="16"/>
                <w:szCs w:val="16"/>
                <w:vertAlign w:val="superscript"/>
              </w:rPr>
            </w:pPr>
            <w:r w:rsidRPr="00CE0847">
              <w:rPr>
                <w:sz w:val="16"/>
                <w:szCs w:val="16"/>
              </w:rPr>
              <w:t>0.8 (1.4)</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3F8278A0" w14:textId="77777777" w:rsidR="005C42D9" w:rsidRPr="00CE0847" w:rsidRDefault="005C42D9" w:rsidP="005C42D9">
            <w:pPr>
              <w:suppressAutoHyphens/>
              <w:spacing w:line="480" w:lineRule="auto"/>
              <w:rPr>
                <w:sz w:val="16"/>
                <w:szCs w:val="16"/>
                <w:vertAlign w:val="superscript"/>
              </w:rPr>
            </w:pPr>
            <w:r w:rsidRPr="00CE0847">
              <w:rPr>
                <w:sz w:val="16"/>
                <w:szCs w:val="16"/>
              </w:rPr>
              <w:t>1.9 (3.1)</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Pr>
          <w:p w14:paraId="0B5A6406" w14:textId="77777777" w:rsidR="005C42D9" w:rsidRPr="00CE0847" w:rsidRDefault="005C42D9" w:rsidP="005C42D9">
            <w:pPr>
              <w:suppressAutoHyphens/>
              <w:spacing w:line="480" w:lineRule="auto"/>
              <w:rPr>
                <w:sz w:val="16"/>
                <w:szCs w:val="16"/>
                <w:vertAlign w:val="superscript"/>
              </w:rPr>
            </w:pPr>
            <w:r w:rsidRPr="00CE0847">
              <w:rPr>
                <w:sz w:val="16"/>
                <w:szCs w:val="16"/>
              </w:rPr>
              <w:t>1.8 (3)</w:t>
            </w:r>
            <w:r w:rsidRPr="00CE0847">
              <w:rPr>
                <w:sz w:val="16"/>
                <w:szCs w:val="16"/>
                <w:vertAlign w:val="superscript"/>
              </w:rPr>
              <w:t>5</w:t>
            </w:r>
          </w:p>
        </w:tc>
        <w:tc>
          <w:tcPr>
            <w:tcW w:w="0" w:type="auto"/>
          </w:tcPr>
          <w:p w14:paraId="25BC021D" w14:textId="77777777" w:rsidR="005C42D9" w:rsidRPr="00CE0847" w:rsidRDefault="005C42D9" w:rsidP="005C42D9">
            <w:pPr>
              <w:suppressAutoHyphens/>
              <w:spacing w:line="480" w:lineRule="auto"/>
              <w:rPr>
                <w:sz w:val="16"/>
                <w:szCs w:val="16"/>
                <w:vertAlign w:val="superscript"/>
              </w:rPr>
            </w:pPr>
            <w:r w:rsidRPr="00CE0847">
              <w:rPr>
                <w:sz w:val="16"/>
                <w:szCs w:val="16"/>
              </w:rPr>
              <w:t>2.1 (2.8)</w:t>
            </w:r>
            <w:r w:rsidRPr="00CE0847">
              <w:rPr>
                <w:sz w:val="16"/>
                <w:szCs w:val="16"/>
                <w:vertAlign w:val="superscript"/>
              </w:rPr>
              <w:t>1</w:t>
            </w:r>
          </w:p>
        </w:tc>
        <w:tc>
          <w:tcPr>
            <w:tcW w:w="0" w:type="auto"/>
          </w:tcPr>
          <w:p w14:paraId="38A9D466" w14:textId="77777777" w:rsidR="005C42D9" w:rsidRPr="00CE0847" w:rsidRDefault="005C42D9" w:rsidP="005C42D9">
            <w:pPr>
              <w:suppressAutoHyphens/>
              <w:spacing w:line="480" w:lineRule="auto"/>
              <w:rPr>
                <w:sz w:val="16"/>
                <w:szCs w:val="16"/>
                <w:vertAlign w:val="superscript"/>
              </w:rPr>
            </w:pPr>
            <w:r w:rsidRPr="00CE0847">
              <w:rPr>
                <w:sz w:val="16"/>
                <w:szCs w:val="16"/>
              </w:rPr>
              <w:t>3.6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664619EE" w14:textId="77777777" w:rsidR="005C42D9" w:rsidRPr="00CE0847" w:rsidRDefault="005C42D9" w:rsidP="005C42D9">
            <w:pPr>
              <w:suppressAutoHyphens/>
              <w:spacing w:line="480" w:lineRule="auto"/>
              <w:rPr>
                <w:sz w:val="16"/>
                <w:szCs w:val="16"/>
                <w:vertAlign w:val="superscript"/>
              </w:rPr>
            </w:pPr>
            <w:r w:rsidRPr="00CE0847">
              <w:rPr>
                <w:sz w:val="16"/>
                <w:szCs w:val="16"/>
              </w:rPr>
              <w:t>4 (3.9)</w:t>
            </w:r>
            <w:r w:rsidRPr="00CE0847">
              <w:rPr>
                <w:sz w:val="16"/>
                <w:szCs w:val="16"/>
                <w:vertAlign w:val="superscript"/>
              </w:rPr>
              <w:t>1</w:t>
            </w:r>
          </w:p>
        </w:tc>
      </w:tr>
      <w:tr w:rsidR="005C42D9" w:rsidRPr="00CE0847" w14:paraId="339977B3" w14:textId="77777777" w:rsidTr="005C42D9">
        <w:trPr>
          <w:jc w:val="center"/>
        </w:trPr>
        <w:tc>
          <w:tcPr>
            <w:tcW w:w="0" w:type="auto"/>
            <w:tcBorders>
              <w:bottom w:val="single" w:sz="4" w:space="0" w:color="000000"/>
            </w:tcBorders>
          </w:tcPr>
          <w:p w14:paraId="65E59897"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41BB2FF" w14:textId="77777777" w:rsidR="005C42D9" w:rsidRPr="00CE0847" w:rsidRDefault="005C42D9" w:rsidP="005C42D9">
            <w:pPr>
              <w:suppressAutoHyphens/>
              <w:spacing w:line="480" w:lineRule="auto"/>
              <w:rPr>
                <w:sz w:val="16"/>
                <w:szCs w:val="16"/>
              </w:rPr>
            </w:pPr>
            <w:r w:rsidRPr="00CE0847">
              <w:rPr>
                <w:sz w:val="16"/>
                <w:szCs w:val="16"/>
              </w:rPr>
              <w:t>Sweating</w:t>
            </w:r>
          </w:p>
        </w:tc>
        <w:tc>
          <w:tcPr>
            <w:tcW w:w="0" w:type="auto"/>
            <w:tcBorders>
              <w:bottom w:val="single" w:sz="4" w:space="0" w:color="000000"/>
            </w:tcBorders>
          </w:tcPr>
          <w:p w14:paraId="25AEA7D2" w14:textId="77777777" w:rsidR="005C42D9" w:rsidRPr="00CE0847" w:rsidRDefault="005C42D9" w:rsidP="005C42D9">
            <w:pPr>
              <w:suppressAutoHyphens/>
              <w:spacing w:line="480" w:lineRule="auto"/>
              <w:rPr>
                <w:sz w:val="16"/>
                <w:szCs w:val="16"/>
                <w:vertAlign w:val="superscript"/>
              </w:rPr>
            </w:pPr>
            <w:r w:rsidRPr="00CE0847">
              <w:rPr>
                <w:sz w:val="16"/>
                <w:szCs w:val="16"/>
              </w:rPr>
              <w:t>0.6 (1.6)</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868EC32" w14:textId="77777777" w:rsidR="005C42D9" w:rsidRPr="00CE0847" w:rsidRDefault="005C42D9" w:rsidP="005C42D9">
            <w:pPr>
              <w:suppressAutoHyphens/>
              <w:spacing w:line="480" w:lineRule="auto"/>
              <w:rPr>
                <w:sz w:val="16"/>
                <w:szCs w:val="16"/>
                <w:vertAlign w:val="superscript"/>
              </w:rPr>
            </w:pPr>
            <w:r w:rsidRPr="00CE0847">
              <w:rPr>
                <w:sz w:val="16"/>
                <w:szCs w:val="16"/>
              </w:rPr>
              <w:t>2.5 (3.9)</w:t>
            </w:r>
            <w:r w:rsidRPr="00CE0847">
              <w:rPr>
                <w:sz w:val="16"/>
                <w:szCs w:val="16"/>
                <w:vertAlign w:val="superscript"/>
              </w:rPr>
              <w:t>1</w:t>
            </w:r>
          </w:p>
        </w:tc>
        <w:tc>
          <w:tcPr>
            <w:tcW w:w="0" w:type="auto"/>
            <w:tcBorders>
              <w:bottom w:val="single" w:sz="4" w:space="0" w:color="000000"/>
            </w:tcBorders>
          </w:tcPr>
          <w:p w14:paraId="2C3A09E4" w14:textId="77777777" w:rsidR="005C42D9" w:rsidRPr="00CE0847" w:rsidRDefault="005C42D9" w:rsidP="005C42D9">
            <w:pPr>
              <w:suppressAutoHyphens/>
              <w:spacing w:line="480" w:lineRule="auto"/>
              <w:rPr>
                <w:sz w:val="16"/>
                <w:szCs w:val="16"/>
                <w:vertAlign w:val="superscript"/>
              </w:rPr>
            </w:pPr>
            <w:r w:rsidRPr="00CE0847">
              <w:rPr>
                <w:sz w:val="16"/>
                <w:szCs w:val="16"/>
              </w:rPr>
              <w:t>2.4 (3.9)</w:t>
            </w:r>
            <w:r w:rsidRPr="00CE0847">
              <w:rPr>
                <w:sz w:val="16"/>
                <w:szCs w:val="16"/>
                <w:vertAlign w:val="superscript"/>
              </w:rPr>
              <w:t>1</w:t>
            </w:r>
          </w:p>
        </w:tc>
        <w:tc>
          <w:tcPr>
            <w:tcW w:w="0" w:type="auto"/>
            <w:tcBorders>
              <w:bottom w:val="single" w:sz="4" w:space="0" w:color="000000"/>
            </w:tcBorders>
          </w:tcPr>
          <w:p w14:paraId="499A2D7E" w14:textId="77777777" w:rsidR="005C42D9" w:rsidRPr="00CE0847" w:rsidRDefault="005C42D9" w:rsidP="005C42D9">
            <w:pPr>
              <w:suppressAutoHyphens/>
              <w:spacing w:line="480" w:lineRule="auto"/>
              <w:rPr>
                <w:sz w:val="16"/>
                <w:szCs w:val="16"/>
                <w:vertAlign w:val="superscript"/>
              </w:rPr>
            </w:pPr>
            <w:r w:rsidRPr="00CE0847">
              <w:rPr>
                <w:sz w:val="16"/>
                <w:szCs w:val="16"/>
              </w:rPr>
              <w:t>2.1 (3.6)</w:t>
            </w:r>
            <w:r w:rsidRPr="00CE0847">
              <w:rPr>
                <w:sz w:val="16"/>
                <w:szCs w:val="16"/>
                <w:vertAlign w:val="superscript"/>
              </w:rPr>
              <w:t>1</w:t>
            </w:r>
          </w:p>
        </w:tc>
        <w:tc>
          <w:tcPr>
            <w:tcW w:w="0" w:type="auto"/>
            <w:tcBorders>
              <w:bottom w:val="single" w:sz="4" w:space="0" w:color="000000"/>
            </w:tcBorders>
          </w:tcPr>
          <w:p w14:paraId="3AD0276C" w14:textId="77777777" w:rsidR="005C42D9" w:rsidRPr="00CE0847" w:rsidRDefault="005C42D9" w:rsidP="005C42D9">
            <w:pPr>
              <w:suppressAutoHyphens/>
              <w:spacing w:line="480" w:lineRule="auto"/>
              <w:rPr>
                <w:sz w:val="16"/>
                <w:szCs w:val="16"/>
                <w:vertAlign w:val="superscript"/>
              </w:rPr>
            </w:pPr>
            <w:r w:rsidRPr="00CE0847">
              <w:rPr>
                <w:sz w:val="16"/>
                <w:szCs w:val="16"/>
              </w:rPr>
              <w:t>2.8 (3.9)</w:t>
            </w:r>
            <w:r w:rsidRPr="00CE0847">
              <w:rPr>
                <w:sz w:val="16"/>
                <w:szCs w:val="16"/>
                <w:vertAlign w:val="superscript"/>
              </w:rPr>
              <w:t>1</w:t>
            </w:r>
          </w:p>
        </w:tc>
        <w:tc>
          <w:tcPr>
            <w:tcW w:w="0" w:type="auto"/>
            <w:tcBorders>
              <w:bottom w:val="single" w:sz="4" w:space="0" w:color="000000"/>
            </w:tcBorders>
          </w:tcPr>
          <w:p w14:paraId="5E851C3F" w14:textId="77777777" w:rsidR="005C42D9" w:rsidRPr="00CE0847" w:rsidRDefault="005C42D9" w:rsidP="005C42D9">
            <w:pPr>
              <w:suppressAutoHyphens/>
              <w:spacing w:line="480" w:lineRule="auto"/>
              <w:rPr>
                <w:sz w:val="16"/>
                <w:szCs w:val="16"/>
                <w:vertAlign w:val="superscript"/>
              </w:rPr>
            </w:pPr>
            <w:r w:rsidRPr="00CE0847">
              <w:rPr>
                <w:sz w:val="16"/>
                <w:szCs w:val="16"/>
              </w:rPr>
              <w:t>3.9 (3.4)</w:t>
            </w:r>
            <w:r w:rsidRPr="00CE0847">
              <w:rPr>
                <w:sz w:val="16"/>
                <w:szCs w:val="16"/>
                <w:vertAlign w:val="superscript"/>
              </w:rPr>
              <w:t>1</w:t>
            </w:r>
          </w:p>
        </w:tc>
      </w:tr>
      <w:tr w:rsidR="005C42D9" w:rsidRPr="00CE0847" w14:paraId="20CFD3EB" w14:textId="77777777" w:rsidTr="005C42D9">
        <w:trPr>
          <w:jc w:val="center"/>
        </w:trPr>
        <w:tc>
          <w:tcPr>
            <w:tcW w:w="0" w:type="auto"/>
            <w:tcBorders>
              <w:top w:val="single" w:sz="4" w:space="0" w:color="000000"/>
            </w:tcBorders>
          </w:tcPr>
          <w:p w14:paraId="2191ED90" w14:textId="77777777" w:rsidR="005C42D9" w:rsidRPr="00CE0847" w:rsidRDefault="005C42D9" w:rsidP="005C42D9">
            <w:pPr>
              <w:suppressAutoHyphens/>
              <w:spacing w:line="480" w:lineRule="auto"/>
              <w:rPr>
                <w:sz w:val="16"/>
                <w:szCs w:val="16"/>
              </w:rPr>
            </w:pPr>
            <w:r w:rsidRPr="00CE0847">
              <w:rPr>
                <w:sz w:val="16"/>
                <w:szCs w:val="16"/>
              </w:rPr>
              <w:t xml:space="preserve">Motor </w:t>
            </w:r>
          </w:p>
        </w:tc>
        <w:tc>
          <w:tcPr>
            <w:tcW w:w="0" w:type="auto"/>
            <w:tcBorders>
              <w:top w:val="single" w:sz="4" w:space="0" w:color="000000"/>
            </w:tcBorders>
          </w:tcPr>
          <w:p w14:paraId="7653777D" w14:textId="77777777" w:rsidR="005C42D9" w:rsidRPr="00CE0847" w:rsidRDefault="005C42D9" w:rsidP="005C42D9">
            <w:pPr>
              <w:tabs>
                <w:tab w:val="left" w:pos="1187"/>
              </w:tabs>
              <w:suppressAutoHyphens/>
              <w:spacing w:line="480" w:lineRule="auto"/>
              <w:rPr>
                <w:sz w:val="16"/>
                <w:szCs w:val="16"/>
              </w:rPr>
            </w:pPr>
            <w:r w:rsidRPr="00CE0847">
              <w:rPr>
                <w:sz w:val="16"/>
                <w:szCs w:val="16"/>
              </w:rPr>
              <w:t>Axial</w:t>
            </w:r>
          </w:p>
        </w:tc>
        <w:tc>
          <w:tcPr>
            <w:tcW w:w="0" w:type="auto"/>
            <w:tcBorders>
              <w:top w:val="single" w:sz="4" w:space="0" w:color="000000"/>
            </w:tcBorders>
          </w:tcPr>
          <w:p w14:paraId="7B1BEFDE" w14:textId="77777777" w:rsidR="005C42D9" w:rsidRPr="00CE0847" w:rsidRDefault="005C42D9" w:rsidP="005C42D9">
            <w:pPr>
              <w:suppressAutoHyphens/>
              <w:spacing w:line="480" w:lineRule="auto"/>
              <w:rPr>
                <w:sz w:val="16"/>
                <w:szCs w:val="16"/>
                <w:vertAlign w:val="superscript"/>
              </w:rPr>
            </w:pPr>
            <w:r w:rsidRPr="00CE0847">
              <w:rPr>
                <w:sz w:val="16"/>
                <w:szCs w:val="16"/>
              </w:rPr>
              <w:t>2.3 (2)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9CE026B" w14:textId="77777777" w:rsidR="005C42D9" w:rsidRPr="00CE0847" w:rsidRDefault="005C42D9" w:rsidP="005C42D9">
            <w:pPr>
              <w:suppressAutoHyphens/>
              <w:spacing w:line="480" w:lineRule="auto"/>
              <w:rPr>
                <w:sz w:val="16"/>
                <w:szCs w:val="16"/>
                <w:vertAlign w:val="superscript"/>
              </w:rPr>
            </w:pPr>
            <w:r w:rsidRPr="00CE0847">
              <w:rPr>
                <w:sz w:val="16"/>
                <w:szCs w:val="16"/>
              </w:rPr>
              <w:t>3.5 (2.6)</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F3FBCED" w14:textId="77777777" w:rsidR="005C42D9" w:rsidRPr="00CE0847" w:rsidRDefault="005C42D9" w:rsidP="005C42D9">
            <w:pPr>
              <w:suppressAutoHyphens/>
              <w:spacing w:line="480" w:lineRule="auto"/>
              <w:rPr>
                <w:sz w:val="16"/>
                <w:szCs w:val="16"/>
                <w:vertAlign w:val="superscript"/>
              </w:rPr>
            </w:pPr>
            <w:r w:rsidRPr="00CE0847">
              <w:rPr>
                <w:sz w:val="16"/>
                <w:szCs w:val="16"/>
              </w:rPr>
              <w:t>4 (2.8)</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B3FCC40" w14:textId="77777777" w:rsidR="005C42D9" w:rsidRPr="00CE0847" w:rsidRDefault="005C42D9" w:rsidP="005C42D9">
            <w:pPr>
              <w:suppressAutoHyphens/>
              <w:spacing w:line="480" w:lineRule="auto"/>
              <w:rPr>
                <w:sz w:val="16"/>
                <w:szCs w:val="16"/>
                <w:vertAlign w:val="superscript"/>
              </w:rPr>
            </w:pPr>
            <w:r w:rsidRPr="00CE0847">
              <w:rPr>
                <w:sz w:val="16"/>
                <w:szCs w:val="16"/>
              </w:rPr>
              <w:t>4.4 (2.7)</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98BB2B4" w14:textId="77777777" w:rsidR="005C42D9" w:rsidRPr="00CE0847" w:rsidRDefault="005C42D9" w:rsidP="005C42D9">
            <w:pPr>
              <w:suppressAutoHyphens/>
              <w:spacing w:line="480" w:lineRule="auto"/>
              <w:rPr>
                <w:sz w:val="16"/>
                <w:szCs w:val="16"/>
                <w:vertAlign w:val="superscript"/>
              </w:rPr>
            </w:pPr>
            <w:r w:rsidRPr="00CE0847">
              <w:rPr>
                <w:sz w:val="16"/>
                <w:szCs w:val="16"/>
              </w:rPr>
              <w:t>5.3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F537C2E" w14:textId="77777777" w:rsidR="005C42D9" w:rsidRPr="00CE0847" w:rsidRDefault="005C42D9" w:rsidP="005C42D9">
            <w:pPr>
              <w:suppressAutoHyphens/>
              <w:spacing w:line="480" w:lineRule="auto"/>
              <w:rPr>
                <w:sz w:val="16"/>
                <w:szCs w:val="16"/>
                <w:vertAlign w:val="superscript"/>
              </w:rPr>
            </w:pPr>
            <w:r w:rsidRPr="00CE0847">
              <w:rPr>
                <w:sz w:val="16"/>
                <w:szCs w:val="16"/>
              </w:rPr>
              <w:t>8.5 (2.3)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18F9CAF4" w14:textId="77777777" w:rsidTr="005C42D9">
        <w:trPr>
          <w:jc w:val="center"/>
        </w:trPr>
        <w:tc>
          <w:tcPr>
            <w:tcW w:w="0" w:type="auto"/>
          </w:tcPr>
          <w:p w14:paraId="6001A4BA" w14:textId="77777777" w:rsidR="005C42D9" w:rsidRPr="00CE0847" w:rsidRDefault="005C42D9" w:rsidP="005C42D9">
            <w:pPr>
              <w:suppressAutoHyphens/>
              <w:spacing w:line="480" w:lineRule="auto"/>
              <w:rPr>
                <w:sz w:val="16"/>
                <w:szCs w:val="16"/>
              </w:rPr>
            </w:pPr>
            <w:r w:rsidRPr="00CE0847">
              <w:rPr>
                <w:sz w:val="16"/>
                <w:szCs w:val="16"/>
              </w:rPr>
              <w:t>symptoms</w:t>
            </w:r>
          </w:p>
        </w:tc>
        <w:tc>
          <w:tcPr>
            <w:tcW w:w="0" w:type="auto"/>
          </w:tcPr>
          <w:p w14:paraId="3A1962EA" w14:textId="77777777" w:rsidR="005C42D9" w:rsidRPr="00CE0847" w:rsidRDefault="005C42D9" w:rsidP="005C42D9">
            <w:pPr>
              <w:suppressAutoHyphens/>
              <w:spacing w:line="480" w:lineRule="auto"/>
              <w:rPr>
                <w:sz w:val="16"/>
                <w:szCs w:val="16"/>
              </w:rPr>
            </w:pPr>
            <w:r w:rsidRPr="00CE0847">
              <w:rPr>
                <w:sz w:val="16"/>
                <w:szCs w:val="16"/>
              </w:rPr>
              <w:t>Bradykinesia</w:t>
            </w:r>
          </w:p>
        </w:tc>
        <w:tc>
          <w:tcPr>
            <w:tcW w:w="0" w:type="auto"/>
          </w:tcPr>
          <w:p w14:paraId="7AF481B2" w14:textId="77777777" w:rsidR="005C42D9" w:rsidRPr="00CE0847" w:rsidRDefault="005C42D9" w:rsidP="005C42D9">
            <w:pPr>
              <w:suppressAutoHyphens/>
              <w:spacing w:line="480" w:lineRule="auto"/>
              <w:rPr>
                <w:sz w:val="16"/>
                <w:szCs w:val="16"/>
                <w:vertAlign w:val="superscript"/>
              </w:rPr>
            </w:pPr>
            <w:r w:rsidRPr="00CE0847">
              <w:rPr>
                <w:sz w:val="16"/>
                <w:szCs w:val="16"/>
              </w:rPr>
              <w:t>2.1 (1.2)</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1208FF0" w14:textId="77777777" w:rsidR="005C42D9" w:rsidRPr="00CE0847" w:rsidRDefault="005C42D9" w:rsidP="005C42D9">
            <w:pPr>
              <w:suppressAutoHyphens/>
              <w:spacing w:line="480" w:lineRule="auto"/>
              <w:rPr>
                <w:sz w:val="16"/>
                <w:szCs w:val="16"/>
                <w:vertAlign w:val="superscript"/>
              </w:rPr>
            </w:pPr>
            <w:r w:rsidRPr="00CE0847">
              <w:rPr>
                <w:sz w:val="16"/>
                <w:szCs w:val="16"/>
              </w:rPr>
              <w:t>2.5 (1.4)</w:t>
            </w:r>
            <w:r w:rsidRPr="00CE0847">
              <w:rPr>
                <w:sz w:val="16"/>
                <w:szCs w:val="16"/>
                <w:vertAlign w:val="superscript"/>
              </w:rPr>
              <w:t>6</w:t>
            </w:r>
          </w:p>
        </w:tc>
        <w:tc>
          <w:tcPr>
            <w:tcW w:w="0" w:type="auto"/>
          </w:tcPr>
          <w:p w14:paraId="293EB0D9" w14:textId="77777777" w:rsidR="005C42D9" w:rsidRPr="00CE0847" w:rsidRDefault="005C42D9" w:rsidP="005C42D9">
            <w:pPr>
              <w:suppressAutoHyphens/>
              <w:spacing w:line="480" w:lineRule="auto"/>
              <w:rPr>
                <w:sz w:val="16"/>
                <w:szCs w:val="16"/>
                <w:vertAlign w:val="superscript"/>
              </w:rPr>
            </w:pPr>
            <w:r w:rsidRPr="00CE0847">
              <w:rPr>
                <w:sz w:val="16"/>
                <w:szCs w:val="16"/>
              </w:rPr>
              <w:t>2.5 (1.4)</w:t>
            </w:r>
            <w:r w:rsidRPr="00CE0847">
              <w:rPr>
                <w:sz w:val="16"/>
                <w:szCs w:val="16"/>
                <w:vertAlign w:val="superscript"/>
              </w:rPr>
              <w:t>6</w:t>
            </w:r>
          </w:p>
        </w:tc>
        <w:tc>
          <w:tcPr>
            <w:tcW w:w="0" w:type="auto"/>
          </w:tcPr>
          <w:p w14:paraId="65133352" w14:textId="77777777" w:rsidR="005C42D9" w:rsidRPr="00CE0847" w:rsidRDefault="005C42D9" w:rsidP="005C42D9">
            <w:pPr>
              <w:suppressAutoHyphens/>
              <w:spacing w:line="480" w:lineRule="auto"/>
              <w:rPr>
                <w:sz w:val="16"/>
                <w:szCs w:val="16"/>
                <w:vertAlign w:val="superscript"/>
              </w:rPr>
            </w:pPr>
            <w:r w:rsidRPr="00CE0847">
              <w:rPr>
                <w:sz w:val="16"/>
                <w:szCs w:val="16"/>
              </w:rPr>
              <w:t>2.9 (1.4)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2CA4BD5D" w14:textId="77777777" w:rsidR="005C42D9" w:rsidRPr="00CE0847" w:rsidRDefault="005C42D9" w:rsidP="005C42D9">
            <w:pPr>
              <w:suppressAutoHyphens/>
              <w:spacing w:line="480" w:lineRule="auto"/>
              <w:rPr>
                <w:sz w:val="16"/>
                <w:szCs w:val="16"/>
                <w:vertAlign w:val="superscript"/>
              </w:rPr>
            </w:pPr>
            <w:r w:rsidRPr="00CE0847">
              <w:rPr>
                <w:sz w:val="16"/>
                <w:szCs w:val="16"/>
              </w:rPr>
              <w:t>3 (1.6)</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470153D4" w14:textId="77777777" w:rsidR="005C42D9" w:rsidRPr="00CE0847" w:rsidRDefault="005C42D9" w:rsidP="005C42D9">
            <w:pPr>
              <w:suppressAutoHyphens/>
              <w:spacing w:line="480" w:lineRule="auto"/>
              <w:rPr>
                <w:sz w:val="16"/>
                <w:szCs w:val="16"/>
                <w:vertAlign w:val="superscript"/>
              </w:rPr>
            </w:pPr>
            <w:r w:rsidRPr="00CE0847">
              <w:rPr>
                <w:sz w:val="16"/>
                <w:szCs w:val="16"/>
              </w:rPr>
              <w:t>4.5 (1.7)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6231E96A" w14:textId="77777777" w:rsidTr="005C42D9">
        <w:trPr>
          <w:trHeight w:val="297"/>
          <w:jc w:val="center"/>
        </w:trPr>
        <w:tc>
          <w:tcPr>
            <w:tcW w:w="0" w:type="auto"/>
          </w:tcPr>
          <w:p w14:paraId="41EBAB70" w14:textId="77777777" w:rsidR="005C42D9" w:rsidRPr="00CE0847" w:rsidRDefault="005C42D9" w:rsidP="005C42D9">
            <w:pPr>
              <w:suppressAutoHyphens/>
              <w:spacing w:line="480" w:lineRule="auto"/>
              <w:rPr>
                <w:sz w:val="16"/>
                <w:szCs w:val="16"/>
              </w:rPr>
            </w:pPr>
          </w:p>
        </w:tc>
        <w:tc>
          <w:tcPr>
            <w:tcW w:w="0" w:type="auto"/>
          </w:tcPr>
          <w:p w14:paraId="091CB564" w14:textId="77777777" w:rsidR="005C42D9" w:rsidRPr="00CE0847" w:rsidRDefault="005C42D9" w:rsidP="005C42D9">
            <w:pPr>
              <w:suppressAutoHyphens/>
              <w:spacing w:line="480" w:lineRule="auto"/>
              <w:rPr>
                <w:sz w:val="16"/>
                <w:szCs w:val="16"/>
              </w:rPr>
            </w:pPr>
            <w:r w:rsidRPr="00CE0847">
              <w:rPr>
                <w:sz w:val="16"/>
                <w:szCs w:val="16"/>
              </w:rPr>
              <w:t>Rigidity</w:t>
            </w:r>
          </w:p>
        </w:tc>
        <w:tc>
          <w:tcPr>
            <w:tcW w:w="0" w:type="auto"/>
          </w:tcPr>
          <w:p w14:paraId="2D677EAB" w14:textId="77777777" w:rsidR="005C42D9" w:rsidRPr="00CE0847" w:rsidRDefault="005C42D9" w:rsidP="005C42D9">
            <w:pPr>
              <w:suppressAutoHyphens/>
              <w:spacing w:line="480" w:lineRule="auto"/>
              <w:rPr>
                <w:sz w:val="16"/>
                <w:szCs w:val="16"/>
                <w:vertAlign w:val="superscript"/>
              </w:rPr>
            </w:pPr>
            <w:r w:rsidRPr="00CE0847">
              <w:rPr>
                <w:sz w:val="16"/>
                <w:szCs w:val="16"/>
              </w:rPr>
              <w:t>2 (1.2)</w:t>
            </w:r>
            <w:r w:rsidRPr="00CE0847">
              <w:rPr>
                <w:sz w:val="16"/>
                <w:szCs w:val="16"/>
                <w:vertAlign w:val="superscript"/>
              </w:rPr>
              <w:t>6</w:t>
            </w:r>
          </w:p>
        </w:tc>
        <w:tc>
          <w:tcPr>
            <w:tcW w:w="0" w:type="auto"/>
          </w:tcPr>
          <w:p w14:paraId="76732894" w14:textId="77777777" w:rsidR="005C42D9" w:rsidRPr="00CE0847" w:rsidRDefault="005C42D9" w:rsidP="005C42D9">
            <w:pPr>
              <w:suppressAutoHyphens/>
              <w:spacing w:line="480" w:lineRule="auto"/>
              <w:rPr>
                <w:sz w:val="16"/>
                <w:szCs w:val="16"/>
                <w:vertAlign w:val="superscript"/>
              </w:rPr>
            </w:pPr>
            <w:r w:rsidRPr="00CE0847">
              <w:rPr>
                <w:sz w:val="16"/>
                <w:szCs w:val="16"/>
              </w:rPr>
              <w:t>2.3 (1.5)</w:t>
            </w:r>
            <w:r w:rsidRPr="00CE0847">
              <w:rPr>
                <w:sz w:val="16"/>
                <w:szCs w:val="16"/>
                <w:vertAlign w:val="superscript"/>
              </w:rPr>
              <w:t>6</w:t>
            </w:r>
          </w:p>
        </w:tc>
        <w:tc>
          <w:tcPr>
            <w:tcW w:w="0" w:type="auto"/>
          </w:tcPr>
          <w:p w14:paraId="3AE8BA64" w14:textId="77777777" w:rsidR="005C42D9" w:rsidRPr="00CE0847" w:rsidRDefault="005C42D9" w:rsidP="005C42D9">
            <w:pPr>
              <w:suppressAutoHyphens/>
              <w:spacing w:line="480" w:lineRule="auto"/>
              <w:rPr>
                <w:sz w:val="16"/>
                <w:szCs w:val="16"/>
                <w:vertAlign w:val="superscript"/>
              </w:rPr>
            </w:pPr>
            <w:r w:rsidRPr="00CE0847">
              <w:rPr>
                <w:sz w:val="16"/>
                <w:szCs w:val="16"/>
              </w:rPr>
              <w:t>2.3 (1.4)</w:t>
            </w:r>
            <w:r w:rsidRPr="00CE0847">
              <w:rPr>
                <w:sz w:val="16"/>
                <w:szCs w:val="16"/>
                <w:vertAlign w:val="superscript"/>
              </w:rPr>
              <w:t>6</w:t>
            </w:r>
          </w:p>
        </w:tc>
        <w:tc>
          <w:tcPr>
            <w:tcW w:w="0" w:type="auto"/>
          </w:tcPr>
          <w:p w14:paraId="0D43554A" w14:textId="77777777" w:rsidR="005C42D9" w:rsidRPr="00CE0847" w:rsidRDefault="005C42D9" w:rsidP="005C42D9">
            <w:pPr>
              <w:suppressAutoHyphens/>
              <w:spacing w:line="480" w:lineRule="auto"/>
              <w:rPr>
                <w:sz w:val="16"/>
                <w:szCs w:val="16"/>
                <w:vertAlign w:val="superscript"/>
              </w:rPr>
            </w:pPr>
            <w:r w:rsidRPr="00CE0847">
              <w:rPr>
                <w:sz w:val="16"/>
                <w:szCs w:val="16"/>
              </w:rPr>
              <w:t>2.5 (1.3)</w:t>
            </w:r>
            <w:r w:rsidRPr="00CE0847">
              <w:rPr>
                <w:sz w:val="16"/>
                <w:szCs w:val="16"/>
                <w:vertAlign w:val="superscript"/>
              </w:rPr>
              <w:t>6</w:t>
            </w:r>
          </w:p>
        </w:tc>
        <w:tc>
          <w:tcPr>
            <w:tcW w:w="0" w:type="auto"/>
          </w:tcPr>
          <w:p w14:paraId="6B2BABE1" w14:textId="77777777" w:rsidR="005C42D9" w:rsidRPr="00CE0847" w:rsidRDefault="005C42D9" w:rsidP="005C42D9">
            <w:pPr>
              <w:suppressAutoHyphens/>
              <w:spacing w:line="480" w:lineRule="auto"/>
              <w:rPr>
                <w:sz w:val="16"/>
                <w:szCs w:val="16"/>
                <w:vertAlign w:val="superscript"/>
              </w:rPr>
            </w:pPr>
            <w:r w:rsidRPr="00CE0847">
              <w:rPr>
                <w:sz w:val="16"/>
                <w:szCs w:val="16"/>
              </w:rPr>
              <w:t>2.6 (1.5)</w:t>
            </w:r>
            <w:r w:rsidRPr="00CE0847">
              <w:rPr>
                <w:sz w:val="16"/>
                <w:szCs w:val="16"/>
                <w:vertAlign w:val="superscript"/>
              </w:rPr>
              <w:t>6</w:t>
            </w:r>
          </w:p>
        </w:tc>
        <w:tc>
          <w:tcPr>
            <w:tcW w:w="0" w:type="auto"/>
          </w:tcPr>
          <w:p w14:paraId="056DD931" w14:textId="77777777" w:rsidR="005C42D9" w:rsidRPr="00CE0847" w:rsidRDefault="005C42D9" w:rsidP="005C42D9">
            <w:pPr>
              <w:suppressAutoHyphens/>
              <w:spacing w:line="480" w:lineRule="auto"/>
              <w:rPr>
                <w:sz w:val="16"/>
                <w:szCs w:val="16"/>
                <w:vertAlign w:val="superscript"/>
              </w:rPr>
            </w:pPr>
            <w:r w:rsidRPr="00CE0847">
              <w:rPr>
                <w:sz w:val="16"/>
                <w:szCs w:val="16"/>
              </w:rPr>
              <w:t>4.7 (1)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25048B8" w14:textId="77777777" w:rsidTr="005C42D9">
        <w:trPr>
          <w:jc w:val="center"/>
        </w:trPr>
        <w:tc>
          <w:tcPr>
            <w:tcW w:w="0" w:type="auto"/>
          </w:tcPr>
          <w:p w14:paraId="2FD485B0" w14:textId="77777777" w:rsidR="005C42D9" w:rsidRPr="00CE0847" w:rsidRDefault="005C42D9" w:rsidP="005C42D9">
            <w:pPr>
              <w:suppressAutoHyphens/>
              <w:spacing w:line="480" w:lineRule="auto"/>
              <w:rPr>
                <w:sz w:val="16"/>
                <w:szCs w:val="16"/>
              </w:rPr>
            </w:pPr>
          </w:p>
        </w:tc>
        <w:tc>
          <w:tcPr>
            <w:tcW w:w="0" w:type="auto"/>
          </w:tcPr>
          <w:p w14:paraId="07198649" w14:textId="77777777" w:rsidR="005C42D9" w:rsidRPr="00CE0847" w:rsidRDefault="005C42D9" w:rsidP="005C42D9">
            <w:pPr>
              <w:suppressAutoHyphens/>
              <w:spacing w:line="480" w:lineRule="auto"/>
              <w:rPr>
                <w:sz w:val="16"/>
                <w:szCs w:val="16"/>
              </w:rPr>
            </w:pPr>
            <w:r w:rsidRPr="00CE0847">
              <w:rPr>
                <w:sz w:val="16"/>
                <w:szCs w:val="16"/>
              </w:rPr>
              <w:t>Tremor</w:t>
            </w:r>
            <w:r>
              <w:rPr>
                <w:sz w:val="16"/>
                <w:szCs w:val="16"/>
              </w:rPr>
              <w:tab/>
            </w:r>
          </w:p>
        </w:tc>
        <w:tc>
          <w:tcPr>
            <w:tcW w:w="0" w:type="auto"/>
          </w:tcPr>
          <w:p w14:paraId="79414DB9" w14:textId="77777777" w:rsidR="005C42D9" w:rsidRPr="00CE0847" w:rsidRDefault="005C42D9" w:rsidP="005C42D9">
            <w:pPr>
              <w:suppressAutoHyphens/>
              <w:spacing w:line="480" w:lineRule="auto"/>
              <w:rPr>
                <w:sz w:val="16"/>
                <w:szCs w:val="16"/>
              </w:rPr>
            </w:pPr>
            <w:r w:rsidRPr="00CE0847">
              <w:rPr>
                <w:sz w:val="16"/>
                <w:szCs w:val="16"/>
              </w:rPr>
              <w:t>2.6 (2.4)</w:t>
            </w:r>
            <w:r w:rsidRPr="00CE0847">
              <w:rPr>
                <w:sz w:val="16"/>
                <w:szCs w:val="16"/>
                <w:vertAlign w:val="superscript"/>
              </w:rPr>
              <w:t>6</w:t>
            </w:r>
          </w:p>
        </w:tc>
        <w:tc>
          <w:tcPr>
            <w:tcW w:w="0" w:type="auto"/>
          </w:tcPr>
          <w:p w14:paraId="594F9CAE" w14:textId="77777777" w:rsidR="005C42D9" w:rsidRPr="00CE0847" w:rsidRDefault="005C42D9" w:rsidP="005C42D9">
            <w:pPr>
              <w:suppressAutoHyphens/>
              <w:spacing w:line="480" w:lineRule="auto"/>
              <w:rPr>
                <w:sz w:val="16"/>
                <w:szCs w:val="16"/>
              </w:rPr>
            </w:pPr>
            <w:r w:rsidRPr="00CE0847">
              <w:rPr>
                <w:sz w:val="16"/>
                <w:szCs w:val="16"/>
              </w:rPr>
              <w:t>2.5 (2.4)</w:t>
            </w:r>
            <w:r w:rsidRPr="00CE0847">
              <w:rPr>
                <w:sz w:val="16"/>
                <w:szCs w:val="16"/>
                <w:vertAlign w:val="superscript"/>
              </w:rPr>
              <w:t>6</w:t>
            </w:r>
          </w:p>
        </w:tc>
        <w:tc>
          <w:tcPr>
            <w:tcW w:w="0" w:type="auto"/>
          </w:tcPr>
          <w:p w14:paraId="5E3A9D65" w14:textId="77777777" w:rsidR="005C42D9" w:rsidRPr="00CE0847" w:rsidRDefault="005C42D9" w:rsidP="005C42D9">
            <w:pPr>
              <w:suppressAutoHyphens/>
              <w:spacing w:line="480" w:lineRule="auto"/>
              <w:rPr>
                <w:sz w:val="16"/>
                <w:szCs w:val="16"/>
              </w:rPr>
            </w:pPr>
            <w:r w:rsidRPr="00CE0847">
              <w:rPr>
                <w:sz w:val="16"/>
                <w:szCs w:val="16"/>
              </w:rPr>
              <w:t>2.1 (2.5)</w:t>
            </w:r>
            <w:r w:rsidRPr="00CE0847">
              <w:rPr>
                <w:sz w:val="16"/>
                <w:szCs w:val="16"/>
                <w:vertAlign w:val="superscript"/>
              </w:rPr>
              <w:t>6</w:t>
            </w:r>
          </w:p>
        </w:tc>
        <w:tc>
          <w:tcPr>
            <w:tcW w:w="0" w:type="auto"/>
          </w:tcPr>
          <w:p w14:paraId="09B511E6" w14:textId="77777777" w:rsidR="005C42D9" w:rsidRPr="00CE0847" w:rsidRDefault="005C42D9" w:rsidP="005C42D9">
            <w:pPr>
              <w:suppressAutoHyphens/>
              <w:spacing w:line="480" w:lineRule="auto"/>
              <w:rPr>
                <w:sz w:val="16"/>
                <w:szCs w:val="16"/>
              </w:rPr>
            </w:pPr>
            <w:r w:rsidRPr="00CE0847">
              <w:rPr>
                <w:sz w:val="16"/>
                <w:szCs w:val="16"/>
              </w:rPr>
              <w:t>2.5 (2.6)</w:t>
            </w:r>
            <w:r w:rsidRPr="00CE0847">
              <w:rPr>
                <w:sz w:val="16"/>
                <w:szCs w:val="16"/>
                <w:vertAlign w:val="superscript"/>
              </w:rPr>
              <w:t>6</w:t>
            </w:r>
          </w:p>
        </w:tc>
        <w:tc>
          <w:tcPr>
            <w:tcW w:w="0" w:type="auto"/>
          </w:tcPr>
          <w:p w14:paraId="027C4EBE" w14:textId="77777777" w:rsidR="005C42D9" w:rsidRPr="00CE0847" w:rsidRDefault="005C42D9" w:rsidP="005C42D9">
            <w:pPr>
              <w:suppressAutoHyphens/>
              <w:spacing w:line="480" w:lineRule="auto"/>
              <w:rPr>
                <w:sz w:val="16"/>
                <w:szCs w:val="16"/>
              </w:rPr>
            </w:pPr>
            <w:r w:rsidRPr="00CE0847">
              <w:rPr>
                <w:sz w:val="16"/>
                <w:szCs w:val="16"/>
              </w:rPr>
              <w:t>2.4 (2.8)</w:t>
            </w:r>
            <w:r w:rsidRPr="00CE0847">
              <w:rPr>
                <w:sz w:val="16"/>
                <w:szCs w:val="16"/>
                <w:vertAlign w:val="superscript"/>
              </w:rPr>
              <w:t>6</w:t>
            </w:r>
          </w:p>
        </w:tc>
        <w:tc>
          <w:tcPr>
            <w:tcW w:w="0" w:type="auto"/>
          </w:tcPr>
          <w:p w14:paraId="75E58C9D" w14:textId="77777777" w:rsidR="005C42D9" w:rsidRPr="00CE0847" w:rsidRDefault="005C42D9" w:rsidP="005C42D9">
            <w:pPr>
              <w:suppressAutoHyphens/>
              <w:spacing w:line="480" w:lineRule="auto"/>
              <w:rPr>
                <w:sz w:val="16"/>
                <w:szCs w:val="16"/>
              </w:rPr>
            </w:pPr>
            <w:r w:rsidRPr="00CE0847">
              <w:rPr>
                <w:sz w:val="16"/>
                <w:szCs w:val="16"/>
              </w:rPr>
              <w:t>5.8 (5.3)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C034499" w14:textId="77777777" w:rsidTr="005C42D9">
        <w:trPr>
          <w:jc w:val="center"/>
        </w:trPr>
        <w:tc>
          <w:tcPr>
            <w:tcW w:w="0" w:type="auto"/>
            <w:tcBorders>
              <w:bottom w:val="single" w:sz="4" w:space="0" w:color="000000"/>
            </w:tcBorders>
          </w:tcPr>
          <w:p w14:paraId="5D02719D"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41CD8BC6" w14:textId="77777777" w:rsidR="005C42D9" w:rsidRPr="00CE0847" w:rsidRDefault="005C42D9" w:rsidP="005C42D9">
            <w:pPr>
              <w:suppressAutoHyphens/>
              <w:spacing w:line="480" w:lineRule="auto"/>
              <w:rPr>
                <w:sz w:val="16"/>
                <w:szCs w:val="16"/>
              </w:rPr>
            </w:pPr>
            <w:r w:rsidRPr="00CE0847">
              <w:rPr>
                <w:sz w:val="16"/>
                <w:szCs w:val="16"/>
              </w:rPr>
              <w:t>Motor comp</w:t>
            </w:r>
          </w:p>
        </w:tc>
        <w:tc>
          <w:tcPr>
            <w:tcW w:w="0" w:type="auto"/>
            <w:tcBorders>
              <w:bottom w:val="single" w:sz="4" w:space="0" w:color="000000"/>
            </w:tcBorders>
          </w:tcPr>
          <w:p w14:paraId="0577FF74" w14:textId="77777777" w:rsidR="005C42D9" w:rsidRPr="00CE0847" w:rsidRDefault="005C42D9" w:rsidP="005C42D9">
            <w:pPr>
              <w:suppressAutoHyphens/>
              <w:spacing w:line="480" w:lineRule="auto"/>
              <w:rPr>
                <w:sz w:val="16"/>
                <w:szCs w:val="16"/>
                <w:vertAlign w:val="superscript"/>
              </w:rPr>
            </w:pPr>
            <w:r w:rsidRPr="00CE0847">
              <w:rPr>
                <w:sz w:val="16"/>
                <w:szCs w:val="16"/>
              </w:rPr>
              <w:t>1.9 (2.5)</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78FB46B" w14:textId="77777777" w:rsidR="005C42D9" w:rsidRPr="00CE0847" w:rsidRDefault="005C42D9" w:rsidP="005C42D9">
            <w:pPr>
              <w:suppressAutoHyphens/>
              <w:spacing w:line="480" w:lineRule="auto"/>
              <w:rPr>
                <w:sz w:val="16"/>
                <w:szCs w:val="16"/>
                <w:vertAlign w:val="superscript"/>
              </w:rPr>
            </w:pPr>
            <w:r w:rsidRPr="00CE0847">
              <w:rPr>
                <w:sz w:val="16"/>
                <w:szCs w:val="16"/>
              </w:rPr>
              <w:t>3.5 (3)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F095E51" w14:textId="77777777" w:rsidR="005C42D9" w:rsidRPr="00CE0847" w:rsidRDefault="005C42D9" w:rsidP="005C42D9">
            <w:pPr>
              <w:suppressAutoHyphens/>
              <w:spacing w:line="480" w:lineRule="auto"/>
              <w:rPr>
                <w:sz w:val="16"/>
                <w:szCs w:val="16"/>
                <w:vertAlign w:val="superscript"/>
              </w:rPr>
            </w:pPr>
            <w:r w:rsidRPr="00CE0847">
              <w:rPr>
                <w:sz w:val="16"/>
                <w:szCs w:val="16"/>
              </w:rPr>
              <w:t>2.7 (2.7)</w:t>
            </w:r>
            <w:r w:rsidRPr="00CE0847">
              <w:rPr>
                <w:sz w:val="16"/>
                <w:szCs w:val="16"/>
                <w:vertAlign w:val="superscript"/>
              </w:rPr>
              <w:t>6</w:t>
            </w:r>
          </w:p>
        </w:tc>
        <w:tc>
          <w:tcPr>
            <w:tcW w:w="0" w:type="auto"/>
            <w:tcBorders>
              <w:bottom w:val="single" w:sz="4" w:space="0" w:color="000000"/>
            </w:tcBorders>
          </w:tcPr>
          <w:p w14:paraId="7573FD0C" w14:textId="77777777" w:rsidR="005C42D9" w:rsidRPr="00CE0847" w:rsidRDefault="005C42D9" w:rsidP="005C42D9">
            <w:pPr>
              <w:suppressAutoHyphens/>
              <w:spacing w:line="480" w:lineRule="auto"/>
              <w:rPr>
                <w:sz w:val="16"/>
                <w:szCs w:val="16"/>
                <w:vertAlign w:val="superscript"/>
              </w:rPr>
            </w:pPr>
            <w:r w:rsidRPr="00CE0847">
              <w:rPr>
                <w:sz w:val="16"/>
                <w:szCs w:val="16"/>
              </w:rPr>
              <w:t>3.7 (3.3)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BFBB54" w14:textId="77777777" w:rsidR="005C42D9" w:rsidRPr="00CE0847" w:rsidRDefault="005C42D9" w:rsidP="005C42D9">
            <w:pPr>
              <w:suppressAutoHyphens/>
              <w:spacing w:line="480" w:lineRule="auto"/>
              <w:rPr>
                <w:sz w:val="16"/>
                <w:szCs w:val="16"/>
                <w:vertAlign w:val="superscript"/>
              </w:rPr>
            </w:pPr>
            <w:r w:rsidRPr="00CE0847">
              <w:rPr>
                <w:sz w:val="16"/>
                <w:szCs w:val="16"/>
              </w:rPr>
              <w:t>3.9 (3.7)</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827D07" w14:textId="77777777" w:rsidR="005C42D9" w:rsidRPr="00CE0847" w:rsidRDefault="005C42D9" w:rsidP="005C42D9">
            <w:pPr>
              <w:suppressAutoHyphens/>
              <w:spacing w:line="480" w:lineRule="auto"/>
              <w:rPr>
                <w:sz w:val="16"/>
                <w:szCs w:val="16"/>
                <w:vertAlign w:val="superscript"/>
              </w:rPr>
            </w:pPr>
            <w:r w:rsidRPr="00CE0847">
              <w:rPr>
                <w:sz w:val="16"/>
                <w:szCs w:val="16"/>
              </w:rPr>
              <w:t>8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7392D700" w14:textId="77777777" w:rsidTr="005C42D9">
        <w:trPr>
          <w:jc w:val="center"/>
        </w:trPr>
        <w:tc>
          <w:tcPr>
            <w:tcW w:w="0" w:type="auto"/>
            <w:tcBorders>
              <w:top w:val="single" w:sz="4" w:space="0" w:color="000000"/>
            </w:tcBorders>
          </w:tcPr>
          <w:p w14:paraId="746B46E5" w14:textId="77777777" w:rsidR="005C42D9" w:rsidRPr="00CE0847" w:rsidRDefault="005C42D9" w:rsidP="005C42D9">
            <w:pPr>
              <w:suppressAutoHyphens/>
              <w:spacing w:line="480" w:lineRule="auto"/>
              <w:rPr>
                <w:sz w:val="16"/>
                <w:szCs w:val="16"/>
              </w:rPr>
            </w:pPr>
            <w:r w:rsidRPr="00CE0847">
              <w:rPr>
                <w:sz w:val="16"/>
                <w:szCs w:val="16"/>
              </w:rPr>
              <w:t>Variables not</w:t>
            </w:r>
          </w:p>
        </w:tc>
        <w:tc>
          <w:tcPr>
            <w:tcW w:w="0" w:type="auto"/>
            <w:tcBorders>
              <w:top w:val="single" w:sz="4" w:space="0" w:color="000000"/>
            </w:tcBorders>
          </w:tcPr>
          <w:p w14:paraId="528BAA90" w14:textId="77777777" w:rsidR="005C42D9" w:rsidRPr="00CE0847" w:rsidRDefault="005C42D9" w:rsidP="005C42D9">
            <w:pPr>
              <w:suppressAutoHyphens/>
              <w:spacing w:line="480" w:lineRule="auto"/>
              <w:rPr>
                <w:sz w:val="16"/>
                <w:szCs w:val="16"/>
              </w:rPr>
            </w:pPr>
            <w:r w:rsidRPr="00CE0847">
              <w:rPr>
                <w:sz w:val="16"/>
                <w:szCs w:val="16"/>
              </w:rPr>
              <w:t>Sex</w:t>
            </w:r>
          </w:p>
        </w:tc>
        <w:tc>
          <w:tcPr>
            <w:tcW w:w="0" w:type="auto"/>
            <w:tcBorders>
              <w:top w:val="single" w:sz="4" w:space="0" w:color="000000"/>
            </w:tcBorders>
          </w:tcPr>
          <w:p w14:paraId="531B3B64" w14:textId="77777777" w:rsidR="005C42D9" w:rsidRPr="00CE0847" w:rsidRDefault="005C42D9" w:rsidP="005C42D9">
            <w:pPr>
              <w:suppressAutoHyphens/>
              <w:spacing w:line="480" w:lineRule="auto"/>
              <w:rPr>
                <w:sz w:val="16"/>
                <w:szCs w:val="16"/>
                <w:vertAlign w:val="superscript"/>
              </w:rPr>
            </w:pPr>
            <w:r>
              <w:rPr>
                <w:sz w:val="16"/>
                <w:szCs w:val="16"/>
              </w:rPr>
              <w:t>67</w:t>
            </w:r>
          </w:p>
        </w:tc>
        <w:tc>
          <w:tcPr>
            <w:tcW w:w="0" w:type="auto"/>
            <w:tcBorders>
              <w:top w:val="single" w:sz="4" w:space="0" w:color="000000"/>
            </w:tcBorders>
          </w:tcPr>
          <w:p w14:paraId="56C24671" w14:textId="77777777" w:rsidR="005C42D9" w:rsidRPr="00CE0847" w:rsidRDefault="005C42D9" w:rsidP="005C42D9">
            <w:pPr>
              <w:suppressAutoHyphens/>
              <w:spacing w:line="480" w:lineRule="auto"/>
              <w:rPr>
                <w:sz w:val="16"/>
                <w:szCs w:val="16"/>
                <w:vertAlign w:val="superscript"/>
              </w:rPr>
            </w:pPr>
            <w:r>
              <w:rPr>
                <w:sz w:val="16"/>
                <w:szCs w:val="16"/>
              </w:rPr>
              <w:t>57</w:t>
            </w:r>
          </w:p>
        </w:tc>
        <w:tc>
          <w:tcPr>
            <w:tcW w:w="0" w:type="auto"/>
            <w:tcBorders>
              <w:top w:val="single" w:sz="4" w:space="0" w:color="000000"/>
            </w:tcBorders>
          </w:tcPr>
          <w:p w14:paraId="76153217" w14:textId="77777777" w:rsidR="005C42D9" w:rsidRPr="00CE0847" w:rsidRDefault="005C42D9" w:rsidP="005C42D9">
            <w:pPr>
              <w:suppressAutoHyphens/>
              <w:spacing w:line="480" w:lineRule="auto"/>
              <w:rPr>
                <w:sz w:val="16"/>
                <w:szCs w:val="16"/>
                <w:vertAlign w:val="superscript"/>
              </w:rPr>
            </w:pPr>
            <w:r>
              <w:rPr>
                <w:sz w:val="16"/>
                <w:szCs w:val="16"/>
              </w:rPr>
              <w:t>64</w:t>
            </w:r>
          </w:p>
        </w:tc>
        <w:tc>
          <w:tcPr>
            <w:tcW w:w="0" w:type="auto"/>
            <w:tcBorders>
              <w:top w:val="single" w:sz="4" w:space="0" w:color="000000"/>
            </w:tcBorders>
          </w:tcPr>
          <w:p w14:paraId="262FA2C7" w14:textId="77777777" w:rsidR="005C42D9" w:rsidRPr="00CE0847" w:rsidRDefault="005C42D9" w:rsidP="005C42D9">
            <w:pPr>
              <w:suppressAutoHyphens/>
              <w:spacing w:line="480" w:lineRule="auto"/>
              <w:rPr>
                <w:sz w:val="16"/>
                <w:szCs w:val="16"/>
                <w:vertAlign w:val="superscript"/>
              </w:rPr>
            </w:pPr>
            <w:r>
              <w:rPr>
                <w:sz w:val="16"/>
                <w:szCs w:val="16"/>
              </w:rPr>
              <w:t>49</w:t>
            </w:r>
          </w:p>
        </w:tc>
        <w:tc>
          <w:tcPr>
            <w:tcW w:w="0" w:type="auto"/>
            <w:tcBorders>
              <w:top w:val="single" w:sz="4" w:space="0" w:color="000000"/>
            </w:tcBorders>
          </w:tcPr>
          <w:p w14:paraId="0C84810A" w14:textId="77777777" w:rsidR="005C42D9" w:rsidRPr="00CE0847" w:rsidRDefault="005C42D9" w:rsidP="005C42D9">
            <w:pPr>
              <w:suppressAutoHyphens/>
              <w:spacing w:line="480" w:lineRule="auto"/>
              <w:rPr>
                <w:sz w:val="16"/>
                <w:szCs w:val="16"/>
                <w:vertAlign w:val="superscript"/>
              </w:rPr>
            </w:pPr>
            <w:r>
              <w:rPr>
                <w:sz w:val="16"/>
                <w:szCs w:val="16"/>
              </w:rPr>
              <w:t>63</w:t>
            </w:r>
          </w:p>
        </w:tc>
        <w:tc>
          <w:tcPr>
            <w:tcW w:w="0" w:type="auto"/>
            <w:tcBorders>
              <w:top w:val="single" w:sz="4" w:space="0" w:color="000000"/>
            </w:tcBorders>
          </w:tcPr>
          <w:p w14:paraId="525720D1" w14:textId="77777777" w:rsidR="005C42D9" w:rsidRPr="00CE0847" w:rsidRDefault="005C42D9" w:rsidP="005C42D9">
            <w:pPr>
              <w:suppressAutoHyphens/>
              <w:spacing w:line="480" w:lineRule="auto"/>
              <w:rPr>
                <w:sz w:val="16"/>
                <w:szCs w:val="16"/>
                <w:vertAlign w:val="superscript"/>
              </w:rPr>
            </w:pPr>
            <w:r>
              <w:rPr>
                <w:sz w:val="16"/>
                <w:szCs w:val="16"/>
              </w:rPr>
              <w:t>50</w:t>
            </w:r>
          </w:p>
        </w:tc>
      </w:tr>
      <w:tr w:rsidR="005C42D9" w:rsidRPr="00CE0847" w14:paraId="11CA8882" w14:textId="77777777" w:rsidTr="005C42D9">
        <w:trPr>
          <w:jc w:val="center"/>
        </w:trPr>
        <w:tc>
          <w:tcPr>
            <w:tcW w:w="0" w:type="auto"/>
          </w:tcPr>
          <w:p w14:paraId="634F1C79" w14:textId="77777777" w:rsidR="005C42D9" w:rsidRPr="00CE0847" w:rsidRDefault="005C42D9" w:rsidP="005C42D9">
            <w:pPr>
              <w:suppressAutoHyphens/>
              <w:spacing w:line="480" w:lineRule="auto"/>
              <w:rPr>
                <w:sz w:val="16"/>
                <w:szCs w:val="16"/>
              </w:rPr>
            </w:pPr>
            <w:r>
              <w:rPr>
                <w:sz w:val="16"/>
                <w:szCs w:val="16"/>
              </w:rPr>
              <w:t>used in analysis</w:t>
            </w:r>
          </w:p>
        </w:tc>
        <w:tc>
          <w:tcPr>
            <w:tcW w:w="0" w:type="auto"/>
          </w:tcPr>
          <w:p w14:paraId="6D04495D" w14:textId="77777777" w:rsidR="005C42D9" w:rsidRPr="00CE0847" w:rsidRDefault="005C42D9" w:rsidP="005C42D9">
            <w:pPr>
              <w:suppressAutoHyphens/>
              <w:spacing w:line="480" w:lineRule="auto"/>
              <w:rPr>
                <w:sz w:val="16"/>
                <w:szCs w:val="16"/>
              </w:rPr>
            </w:pPr>
            <w:r w:rsidRPr="00CE0847">
              <w:rPr>
                <w:sz w:val="16"/>
                <w:szCs w:val="16"/>
              </w:rPr>
              <w:t>CISI PD total</w:t>
            </w:r>
          </w:p>
        </w:tc>
        <w:tc>
          <w:tcPr>
            <w:tcW w:w="0" w:type="auto"/>
          </w:tcPr>
          <w:p w14:paraId="587F54D8" w14:textId="77777777" w:rsidR="005C42D9" w:rsidRDefault="005C42D9" w:rsidP="005C42D9">
            <w:pPr>
              <w:suppressAutoHyphens/>
              <w:spacing w:line="480" w:lineRule="auto"/>
              <w:rPr>
                <w:sz w:val="16"/>
                <w:szCs w:val="16"/>
              </w:rPr>
            </w:pPr>
            <w:r w:rsidRPr="00CE0847">
              <w:rPr>
                <w:sz w:val="16"/>
                <w:szCs w:val="16"/>
              </w:rPr>
              <w:t>6.4 (3.5)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7E6B737" w14:textId="77777777" w:rsidR="005C42D9" w:rsidRDefault="005C42D9" w:rsidP="005C42D9">
            <w:pPr>
              <w:suppressAutoHyphens/>
              <w:spacing w:line="480" w:lineRule="auto"/>
              <w:rPr>
                <w:sz w:val="16"/>
                <w:szCs w:val="16"/>
              </w:rPr>
            </w:pPr>
            <w:r w:rsidRPr="00CE0847">
              <w:rPr>
                <w:sz w:val="16"/>
                <w:szCs w:val="16"/>
              </w:rPr>
              <w:t>9.3 (4.1)</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90F7D2A" w14:textId="77777777" w:rsidR="005C42D9" w:rsidRDefault="005C42D9" w:rsidP="005C42D9">
            <w:pPr>
              <w:suppressAutoHyphens/>
              <w:spacing w:line="480" w:lineRule="auto"/>
              <w:rPr>
                <w:sz w:val="16"/>
                <w:szCs w:val="16"/>
              </w:rPr>
            </w:pPr>
            <w:r w:rsidRPr="00CE0847">
              <w:rPr>
                <w:sz w:val="16"/>
                <w:szCs w:val="16"/>
              </w:rPr>
              <w:t>9.4 (4.1)</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42419956" w14:textId="77777777" w:rsidR="005C42D9" w:rsidRDefault="005C42D9" w:rsidP="005C42D9">
            <w:pPr>
              <w:suppressAutoHyphens/>
              <w:spacing w:line="480" w:lineRule="auto"/>
              <w:rPr>
                <w:sz w:val="16"/>
                <w:szCs w:val="16"/>
              </w:rPr>
            </w:pPr>
            <w:r w:rsidRPr="00CE0847">
              <w:rPr>
                <w:sz w:val="16"/>
                <w:szCs w:val="16"/>
              </w:rPr>
              <w:t>10.7 (4.6)</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69A4535A" w14:textId="77777777" w:rsidR="005C42D9" w:rsidRDefault="005C42D9" w:rsidP="005C42D9">
            <w:pPr>
              <w:suppressAutoHyphens/>
              <w:spacing w:line="480" w:lineRule="auto"/>
              <w:rPr>
                <w:sz w:val="16"/>
                <w:szCs w:val="16"/>
              </w:rPr>
            </w:pPr>
            <w:r w:rsidRPr="00CE0847">
              <w:rPr>
                <w:sz w:val="16"/>
                <w:szCs w:val="16"/>
              </w:rPr>
              <w:t>11.8 (5.5)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Pr>
          <w:p w14:paraId="601E9F1A" w14:textId="77777777" w:rsidR="005C42D9" w:rsidRDefault="005C42D9" w:rsidP="005C42D9">
            <w:pPr>
              <w:suppressAutoHyphens/>
              <w:spacing w:line="480" w:lineRule="auto"/>
              <w:rPr>
                <w:sz w:val="16"/>
                <w:szCs w:val="16"/>
              </w:rPr>
            </w:pPr>
            <w:r w:rsidRPr="00CE0847">
              <w:rPr>
                <w:sz w:val="16"/>
                <w:szCs w:val="16"/>
              </w:rPr>
              <w:t>18.4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C8195EE" w14:textId="77777777" w:rsidTr="005C42D9">
        <w:trPr>
          <w:jc w:val="center"/>
        </w:trPr>
        <w:tc>
          <w:tcPr>
            <w:tcW w:w="0" w:type="auto"/>
          </w:tcPr>
          <w:p w14:paraId="21E39176" w14:textId="77777777" w:rsidR="005C42D9" w:rsidRPr="00CE0847" w:rsidRDefault="005C42D9" w:rsidP="005C42D9">
            <w:pPr>
              <w:suppressAutoHyphens/>
              <w:spacing w:line="480" w:lineRule="auto"/>
              <w:rPr>
                <w:sz w:val="16"/>
                <w:szCs w:val="16"/>
              </w:rPr>
            </w:pPr>
          </w:p>
        </w:tc>
        <w:tc>
          <w:tcPr>
            <w:tcW w:w="0" w:type="auto"/>
          </w:tcPr>
          <w:p w14:paraId="3250121E" w14:textId="77777777" w:rsidR="005C42D9" w:rsidRPr="00CE0847" w:rsidRDefault="005C42D9" w:rsidP="005C42D9">
            <w:pPr>
              <w:suppressAutoHyphens/>
              <w:spacing w:line="480" w:lineRule="auto"/>
              <w:rPr>
                <w:sz w:val="16"/>
                <w:szCs w:val="16"/>
              </w:rPr>
            </w:pPr>
            <w:r w:rsidRPr="00CE0847">
              <w:rPr>
                <w:sz w:val="16"/>
                <w:szCs w:val="16"/>
              </w:rPr>
              <w:t>Age</w:t>
            </w:r>
          </w:p>
        </w:tc>
        <w:tc>
          <w:tcPr>
            <w:tcW w:w="0" w:type="auto"/>
          </w:tcPr>
          <w:p w14:paraId="44D3CFDB" w14:textId="77777777" w:rsidR="005C42D9" w:rsidRPr="006F6430" w:rsidRDefault="005C42D9" w:rsidP="005C42D9">
            <w:pPr>
              <w:suppressAutoHyphens/>
              <w:spacing w:line="480" w:lineRule="auto"/>
              <w:rPr>
                <w:sz w:val="16"/>
                <w:szCs w:val="16"/>
                <w:vertAlign w:val="superscript"/>
              </w:rPr>
            </w:pPr>
            <w:r w:rsidRPr="00CE0847">
              <w:rPr>
                <w:sz w:val="16"/>
                <w:szCs w:val="16"/>
              </w:rPr>
              <w:t>62.8 (10)</w:t>
            </w:r>
            <w:r>
              <w:rPr>
                <w:sz w:val="16"/>
                <w:szCs w:val="16"/>
                <w:vertAlign w:val="superscript"/>
              </w:rPr>
              <w:t>3,5,6</w:t>
            </w:r>
          </w:p>
        </w:tc>
        <w:tc>
          <w:tcPr>
            <w:tcW w:w="0" w:type="auto"/>
          </w:tcPr>
          <w:p w14:paraId="0CD9DEED" w14:textId="77777777" w:rsidR="005C42D9" w:rsidRPr="006F6430" w:rsidRDefault="005C42D9" w:rsidP="005C42D9">
            <w:pPr>
              <w:suppressAutoHyphens/>
              <w:spacing w:line="480" w:lineRule="auto"/>
              <w:rPr>
                <w:sz w:val="16"/>
                <w:szCs w:val="16"/>
                <w:vertAlign w:val="superscript"/>
              </w:rPr>
            </w:pPr>
            <w:r w:rsidRPr="00CE0847">
              <w:rPr>
                <w:sz w:val="16"/>
                <w:szCs w:val="16"/>
              </w:rPr>
              <w:t>63.8 (10)</w:t>
            </w:r>
            <w:r>
              <w:rPr>
                <w:sz w:val="16"/>
                <w:szCs w:val="16"/>
                <w:vertAlign w:val="superscript"/>
              </w:rPr>
              <w:t>5</w:t>
            </w:r>
          </w:p>
        </w:tc>
        <w:tc>
          <w:tcPr>
            <w:tcW w:w="0" w:type="auto"/>
          </w:tcPr>
          <w:p w14:paraId="1D49DFD3" w14:textId="77777777" w:rsidR="005C42D9" w:rsidRPr="006F6430" w:rsidRDefault="005C42D9" w:rsidP="005C42D9">
            <w:pPr>
              <w:suppressAutoHyphens/>
              <w:spacing w:line="480" w:lineRule="auto"/>
              <w:rPr>
                <w:sz w:val="16"/>
                <w:szCs w:val="16"/>
                <w:vertAlign w:val="superscript"/>
              </w:rPr>
            </w:pPr>
            <w:r w:rsidRPr="00CE0847">
              <w:rPr>
                <w:sz w:val="16"/>
                <w:szCs w:val="16"/>
              </w:rPr>
              <w:t>68.3 (7.5)</w:t>
            </w:r>
            <w:r>
              <w:rPr>
                <w:sz w:val="16"/>
                <w:szCs w:val="16"/>
                <w:vertAlign w:val="superscript"/>
              </w:rPr>
              <w:t>1</w:t>
            </w:r>
          </w:p>
        </w:tc>
        <w:tc>
          <w:tcPr>
            <w:tcW w:w="0" w:type="auto"/>
          </w:tcPr>
          <w:p w14:paraId="361C5E32" w14:textId="77777777" w:rsidR="005C42D9" w:rsidRPr="00CE0847" w:rsidRDefault="005C42D9" w:rsidP="005C42D9">
            <w:pPr>
              <w:suppressAutoHyphens/>
              <w:spacing w:line="480" w:lineRule="auto"/>
              <w:rPr>
                <w:sz w:val="16"/>
                <w:szCs w:val="16"/>
                <w:vertAlign w:val="superscript"/>
              </w:rPr>
            </w:pPr>
            <w:r w:rsidRPr="00CE0847">
              <w:rPr>
                <w:sz w:val="16"/>
                <w:szCs w:val="16"/>
              </w:rPr>
              <w:t>63.1 (9.2)</w:t>
            </w:r>
          </w:p>
        </w:tc>
        <w:tc>
          <w:tcPr>
            <w:tcW w:w="0" w:type="auto"/>
          </w:tcPr>
          <w:p w14:paraId="79567502" w14:textId="77777777" w:rsidR="005C42D9" w:rsidRPr="006F6430" w:rsidRDefault="005C42D9" w:rsidP="005C42D9">
            <w:pPr>
              <w:suppressAutoHyphens/>
              <w:spacing w:line="480" w:lineRule="auto"/>
              <w:rPr>
                <w:sz w:val="16"/>
                <w:szCs w:val="16"/>
                <w:vertAlign w:val="superscript"/>
              </w:rPr>
            </w:pPr>
            <w:r w:rsidRPr="00CE0847">
              <w:rPr>
                <w:sz w:val="16"/>
                <w:szCs w:val="16"/>
              </w:rPr>
              <w:t>69.7 (9.2)</w:t>
            </w:r>
            <w:r>
              <w:rPr>
                <w:sz w:val="16"/>
                <w:szCs w:val="16"/>
                <w:vertAlign w:val="superscript"/>
              </w:rPr>
              <w:t>1,2</w:t>
            </w:r>
          </w:p>
        </w:tc>
        <w:tc>
          <w:tcPr>
            <w:tcW w:w="0" w:type="auto"/>
          </w:tcPr>
          <w:p w14:paraId="04D3CD8F" w14:textId="77777777" w:rsidR="005C42D9" w:rsidRPr="006F6430" w:rsidRDefault="005C42D9" w:rsidP="005C42D9">
            <w:pPr>
              <w:suppressAutoHyphens/>
              <w:spacing w:line="480" w:lineRule="auto"/>
              <w:rPr>
                <w:sz w:val="16"/>
                <w:szCs w:val="16"/>
                <w:vertAlign w:val="superscript"/>
              </w:rPr>
            </w:pPr>
            <w:r w:rsidRPr="00CE0847">
              <w:rPr>
                <w:sz w:val="16"/>
                <w:szCs w:val="16"/>
              </w:rPr>
              <w:t>72.1 (7.7)</w:t>
            </w:r>
            <w:r>
              <w:rPr>
                <w:sz w:val="16"/>
                <w:szCs w:val="16"/>
                <w:vertAlign w:val="superscript"/>
              </w:rPr>
              <w:t>1</w:t>
            </w:r>
          </w:p>
        </w:tc>
      </w:tr>
      <w:tr w:rsidR="005C42D9" w:rsidRPr="00CE0847" w14:paraId="4F028760" w14:textId="77777777" w:rsidTr="005C42D9">
        <w:trPr>
          <w:jc w:val="center"/>
        </w:trPr>
        <w:tc>
          <w:tcPr>
            <w:tcW w:w="0" w:type="auto"/>
          </w:tcPr>
          <w:p w14:paraId="2261A108" w14:textId="77777777" w:rsidR="005C42D9" w:rsidRPr="00CE0847" w:rsidRDefault="005C42D9" w:rsidP="005C42D9">
            <w:pPr>
              <w:suppressAutoHyphens/>
              <w:spacing w:line="480" w:lineRule="auto"/>
              <w:rPr>
                <w:sz w:val="16"/>
                <w:szCs w:val="16"/>
              </w:rPr>
            </w:pPr>
          </w:p>
        </w:tc>
        <w:tc>
          <w:tcPr>
            <w:tcW w:w="0" w:type="auto"/>
          </w:tcPr>
          <w:p w14:paraId="166B7405" w14:textId="77777777" w:rsidR="005C42D9" w:rsidRPr="00CE0847" w:rsidRDefault="005C42D9" w:rsidP="005C42D9">
            <w:pPr>
              <w:suppressAutoHyphens/>
              <w:spacing w:line="480" w:lineRule="auto"/>
              <w:rPr>
                <w:sz w:val="16"/>
                <w:szCs w:val="16"/>
              </w:rPr>
            </w:pPr>
            <w:r w:rsidRPr="00CE0847">
              <w:rPr>
                <w:sz w:val="16"/>
                <w:szCs w:val="16"/>
              </w:rPr>
              <w:t>PD onset</w:t>
            </w:r>
          </w:p>
        </w:tc>
        <w:tc>
          <w:tcPr>
            <w:tcW w:w="0" w:type="auto"/>
          </w:tcPr>
          <w:p w14:paraId="334E9B90" w14:textId="77777777" w:rsidR="005C42D9" w:rsidRPr="00CE0847" w:rsidRDefault="005C42D9" w:rsidP="005C42D9">
            <w:pPr>
              <w:suppressAutoHyphens/>
              <w:spacing w:line="480" w:lineRule="auto"/>
              <w:rPr>
                <w:sz w:val="16"/>
                <w:szCs w:val="16"/>
                <w:vertAlign w:val="superscript"/>
              </w:rPr>
            </w:pPr>
            <w:r w:rsidRPr="00CE0847">
              <w:rPr>
                <w:sz w:val="16"/>
                <w:szCs w:val="16"/>
              </w:rPr>
              <w:t>56.2 (10.8)</w:t>
            </w:r>
          </w:p>
        </w:tc>
        <w:tc>
          <w:tcPr>
            <w:tcW w:w="0" w:type="auto"/>
          </w:tcPr>
          <w:p w14:paraId="69B2C28B" w14:textId="77777777" w:rsidR="005C42D9" w:rsidRPr="00CE0847" w:rsidRDefault="005C42D9" w:rsidP="005C42D9">
            <w:pPr>
              <w:suppressAutoHyphens/>
              <w:spacing w:line="480" w:lineRule="auto"/>
              <w:rPr>
                <w:sz w:val="16"/>
                <w:szCs w:val="16"/>
                <w:vertAlign w:val="superscript"/>
              </w:rPr>
            </w:pPr>
            <w:r w:rsidRPr="00CE0847">
              <w:rPr>
                <w:sz w:val="16"/>
                <w:szCs w:val="16"/>
              </w:rPr>
              <w:t>55 (10.7)</w:t>
            </w:r>
          </w:p>
        </w:tc>
        <w:tc>
          <w:tcPr>
            <w:tcW w:w="0" w:type="auto"/>
          </w:tcPr>
          <w:p w14:paraId="09DE4988" w14:textId="77777777" w:rsidR="005C42D9" w:rsidRPr="00CE0847" w:rsidRDefault="005C42D9" w:rsidP="005C42D9">
            <w:pPr>
              <w:suppressAutoHyphens/>
              <w:spacing w:line="480" w:lineRule="auto"/>
              <w:rPr>
                <w:sz w:val="16"/>
                <w:szCs w:val="16"/>
                <w:vertAlign w:val="superscript"/>
              </w:rPr>
            </w:pPr>
            <w:r w:rsidRPr="00CE0847">
              <w:rPr>
                <w:sz w:val="16"/>
                <w:szCs w:val="16"/>
              </w:rPr>
              <w:t>58.2 (10)</w:t>
            </w:r>
          </w:p>
        </w:tc>
        <w:tc>
          <w:tcPr>
            <w:tcW w:w="0" w:type="auto"/>
          </w:tcPr>
          <w:p w14:paraId="2FB7A3A0" w14:textId="77777777" w:rsidR="005C42D9" w:rsidRPr="00CE0847" w:rsidRDefault="005C42D9" w:rsidP="005C42D9">
            <w:pPr>
              <w:suppressAutoHyphens/>
              <w:spacing w:line="480" w:lineRule="auto"/>
              <w:rPr>
                <w:sz w:val="16"/>
                <w:szCs w:val="16"/>
                <w:vertAlign w:val="superscript"/>
              </w:rPr>
            </w:pPr>
            <w:r w:rsidRPr="00CE0847">
              <w:rPr>
                <w:sz w:val="16"/>
                <w:szCs w:val="16"/>
              </w:rPr>
              <w:t>54.8 (10.3)</w:t>
            </w:r>
          </w:p>
        </w:tc>
        <w:tc>
          <w:tcPr>
            <w:tcW w:w="0" w:type="auto"/>
          </w:tcPr>
          <w:p w14:paraId="330CF3F6" w14:textId="77777777" w:rsidR="005C42D9" w:rsidRPr="00CE0847" w:rsidRDefault="005C42D9" w:rsidP="005C42D9">
            <w:pPr>
              <w:suppressAutoHyphens/>
              <w:spacing w:line="480" w:lineRule="auto"/>
              <w:rPr>
                <w:sz w:val="16"/>
                <w:szCs w:val="16"/>
                <w:vertAlign w:val="superscript"/>
              </w:rPr>
            </w:pPr>
            <w:r w:rsidRPr="00CE0847">
              <w:rPr>
                <w:sz w:val="16"/>
                <w:szCs w:val="16"/>
              </w:rPr>
              <w:t>58.8 (11.7)</w:t>
            </w:r>
          </w:p>
        </w:tc>
        <w:tc>
          <w:tcPr>
            <w:tcW w:w="0" w:type="auto"/>
          </w:tcPr>
          <w:p w14:paraId="12F7FF1C" w14:textId="77777777" w:rsidR="005C42D9" w:rsidRPr="00CE0847" w:rsidRDefault="005C42D9" w:rsidP="005C42D9">
            <w:pPr>
              <w:suppressAutoHyphens/>
              <w:spacing w:line="480" w:lineRule="auto"/>
              <w:rPr>
                <w:sz w:val="16"/>
                <w:szCs w:val="16"/>
                <w:vertAlign w:val="superscript"/>
              </w:rPr>
            </w:pPr>
            <w:r w:rsidRPr="00CE0847">
              <w:rPr>
                <w:sz w:val="16"/>
                <w:szCs w:val="16"/>
              </w:rPr>
              <w:t xml:space="preserve">59.2 (8.6) </w:t>
            </w:r>
          </w:p>
        </w:tc>
      </w:tr>
      <w:tr w:rsidR="005C42D9" w:rsidRPr="00CE0847" w14:paraId="338709A6" w14:textId="77777777" w:rsidTr="005C42D9">
        <w:trPr>
          <w:jc w:val="center"/>
        </w:trPr>
        <w:tc>
          <w:tcPr>
            <w:tcW w:w="0" w:type="auto"/>
          </w:tcPr>
          <w:p w14:paraId="2F103C2D" w14:textId="77777777" w:rsidR="005C42D9" w:rsidRPr="00CE0847" w:rsidRDefault="005C42D9" w:rsidP="005C42D9">
            <w:pPr>
              <w:suppressAutoHyphens/>
              <w:spacing w:line="480" w:lineRule="auto"/>
              <w:rPr>
                <w:sz w:val="16"/>
                <w:szCs w:val="16"/>
              </w:rPr>
            </w:pPr>
          </w:p>
        </w:tc>
        <w:tc>
          <w:tcPr>
            <w:tcW w:w="0" w:type="auto"/>
          </w:tcPr>
          <w:p w14:paraId="1CE15D12" w14:textId="77777777" w:rsidR="005C42D9" w:rsidRPr="00CE0847" w:rsidRDefault="005C42D9" w:rsidP="005C42D9">
            <w:pPr>
              <w:suppressAutoHyphens/>
              <w:spacing w:line="480" w:lineRule="auto"/>
              <w:rPr>
                <w:sz w:val="16"/>
                <w:szCs w:val="16"/>
              </w:rPr>
            </w:pPr>
            <w:r w:rsidRPr="00CE0847">
              <w:rPr>
                <w:sz w:val="16"/>
                <w:szCs w:val="16"/>
              </w:rPr>
              <w:t>PD duration</w:t>
            </w:r>
          </w:p>
        </w:tc>
        <w:tc>
          <w:tcPr>
            <w:tcW w:w="0" w:type="auto"/>
          </w:tcPr>
          <w:p w14:paraId="0CBC4366" w14:textId="77777777" w:rsidR="005C42D9" w:rsidRPr="00CE0847" w:rsidRDefault="005C42D9" w:rsidP="005C42D9">
            <w:pPr>
              <w:suppressAutoHyphens/>
              <w:spacing w:line="480" w:lineRule="auto"/>
              <w:rPr>
                <w:sz w:val="16"/>
                <w:szCs w:val="16"/>
                <w:vertAlign w:val="superscript"/>
              </w:rPr>
            </w:pPr>
            <w:r w:rsidRPr="00CE0847">
              <w:rPr>
                <w:sz w:val="16"/>
                <w:szCs w:val="16"/>
              </w:rPr>
              <w:t>6.6 (4.8)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D725AF3" w14:textId="77777777" w:rsidR="005C42D9" w:rsidRPr="00CE0847" w:rsidRDefault="005C42D9" w:rsidP="005C42D9">
            <w:pPr>
              <w:suppressAutoHyphens/>
              <w:spacing w:line="480" w:lineRule="auto"/>
              <w:rPr>
                <w:sz w:val="16"/>
                <w:szCs w:val="16"/>
                <w:vertAlign w:val="superscript"/>
              </w:rPr>
            </w:pPr>
            <w:r w:rsidRPr="00CE0847">
              <w:rPr>
                <w:sz w:val="16"/>
                <w:szCs w:val="16"/>
              </w:rPr>
              <w:t>8.8 (5.9)</w:t>
            </w:r>
            <w:r w:rsidRPr="00CE0847">
              <w:rPr>
                <w:sz w:val="16"/>
                <w:szCs w:val="16"/>
                <w:vertAlign w:val="superscript"/>
              </w:rPr>
              <w:t>1</w:t>
            </w:r>
          </w:p>
        </w:tc>
        <w:tc>
          <w:tcPr>
            <w:tcW w:w="0" w:type="auto"/>
          </w:tcPr>
          <w:p w14:paraId="1717ED47" w14:textId="77777777" w:rsidR="005C42D9" w:rsidRPr="00CE0847" w:rsidRDefault="005C42D9" w:rsidP="005C42D9">
            <w:pPr>
              <w:suppressAutoHyphens/>
              <w:spacing w:line="480" w:lineRule="auto"/>
              <w:rPr>
                <w:sz w:val="16"/>
                <w:szCs w:val="16"/>
                <w:vertAlign w:val="superscript"/>
              </w:rPr>
            </w:pPr>
            <w:r w:rsidRPr="00CE0847">
              <w:rPr>
                <w:sz w:val="16"/>
                <w:szCs w:val="16"/>
              </w:rPr>
              <w:t>10.1 (6.7)</w:t>
            </w:r>
            <w:r w:rsidRPr="00CE0847">
              <w:rPr>
                <w:sz w:val="16"/>
                <w:szCs w:val="16"/>
                <w:vertAlign w:val="superscript"/>
              </w:rPr>
              <w:t>1</w:t>
            </w:r>
          </w:p>
        </w:tc>
        <w:tc>
          <w:tcPr>
            <w:tcW w:w="0" w:type="auto"/>
          </w:tcPr>
          <w:p w14:paraId="0BF67DD6" w14:textId="77777777" w:rsidR="005C42D9" w:rsidRPr="00CE0847" w:rsidRDefault="005C42D9" w:rsidP="005C42D9">
            <w:pPr>
              <w:suppressAutoHyphens/>
              <w:spacing w:line="480" w:lineRule="auto"/>
              <w:rPr>
                <w:sz w:val="16"/>
                <w:szCs w:val="16"/>
                <w:vertAlign w:val="superscript"/>
              </w:rPr>
            </w:pPr>
            <w:r w:rsidRPr="00CE0847">
              <w:rPr>
                <w:sz w:val="16"/>
                <w:szCs w:val="16"/>
              </w:rPr>
              <w:t>8.3 (4.9)</w:t>
            </w:r>
          </w:p>
        </w:tc>
        <w:tc>
          <w:tcPr>
            <w:tcW w:w="0" w:type="auto"/>
          </w:tcPr>
          <w:p w14:paraId="0A462155" w14:textId="77777777" w:rsidR="005C42D9" w:rsidRPr="00CE0847" w:rsidRDefault="005C42D9" w:rsidP="005C42D9">
            <w:pPr>
              <w:suppressAutoHyphens/>
              <w:spacing w:line="480" w:lineRule="auto"/>
              <w:rPr>
                <w:sz w:val="16"/>
                <w:szCs w:val="16"/>
                <w:vertAlign w:val="superscript"/>
              </w:rPr>
            </w:pPr>
            <w:r w:rsidRPr="00CE0847">
              <w:rPr>
                <w:sz w:val="16"/>
                <w:szCs w:val="16"/>
              </w:rPr>
              <w:t>11 (8.5)</w:t>
            </w:r>
            <w:r w:rsidRPr="00CE0847">
              <w:rPr>
                <w:sz w:val="16"/>
                <w:szCs w:val="16"/>
                <w:vertAlign w:val="superscript"/>
              </w:rPr>
              <w:t>1</w:t>
            </w:r>
          </w:p>
        </w:tc>
        <w:tc>
          <w:tcPr>
            <w:tcW w:w="0" w:type="auto"/>
          </w:tcPr>
          <w:p w14:paraId="3F798243" w14:textId="77777777" w:rsidR="005C42D9" w:rsidRPr="00CE0847" w:rsidRDefault="005C42D9" w:rsidP="005C42D9">
            <w:pPr>
              <w:suppressAutoHyphens/>
              <w:spacing w:line="480" w:lineRule="auto"/>
              <w:rPr>
                <w:sz w:val="16"/>
                <w:szCs w:val="16"/>
                <w:vertAlign w:val="superscript"/>
              </w:rPr>
            </w:pPr>
            <w:r w:rsidRPr="00CE0847">
              <w:rPr>
                <w:sz w:val="16"/>
                <w:szCs w:val="16"/>
              </w:rPr>
              <w:t>12.8 (6.5)</w:t>
            </w:r>
            <w:r w:rsidRPr="00CE0847">
              <w:rPr>
                <w:sz w:val="16"/>
                <w:szCs w:val="16"/>
                <w:vertAlign w:val="superscript"/>
              </w:rPr>
              <w:t>1</w:t>
            </w:r>
          </w:p>
        </w:tc>
      </w:tr>
      <w:tr w:rsidR="005C42D9" w:rsidRPr="00CE0847" w14:paraId="6F27DEF2" w14:textId="77777777" w:rsidTr="005C42D9">
        <w:trPr>
          <w:jc w:val="center"/>
        </w:trPr>
        <w:tc>
          <w:tcPr>
            <w:tcW w:w="0" w:type="auto"/>
            <w:gridSpan w:val="8"/>
            <w:tcBorders>
              <w:top w:val="single" w:sz="4" w:space="0" w:color="000000"/>
              <w:bottom w:val="single" w:sz="4" w:space="0" w:color="000000"/>
            </w:tcBorders>
          </w:tcPr>
          <w:p w14:paraId="5E89FFD1" w14:textId="77777777" w:rsidR="005C42D9" w:rsidRPr="00AA1A2F" w:rsidRDefault="005C42D9" w:rsidP="005C42D9">
            <w:pPr>
              <w:suppressAutoHyphens/>
              <w:spacing w:line="480" w:lineRule="auto"/>
              <w:rPr>
                <w:rFonts w:cs="Times New Roman"/>
                <w:sz w:val="16"/>
                <w:szCs w:val="16"/>
              </w:rPr>
            </w:pPr>
            <w:r w:rsidRPr="00AA1A2F">
              <w:rPr>
                <w:rFonts w:cs="Times New Roman"/>
                <w:i/>
                <w:sz w:val="16"/>
                <w:szCs w:val="16"/>
                <w:vertAlign w:val="superscript"/>
              </w:rPr>
              <w:t>n</w:t>
            </w:r>
            <w:r w:rsidRPr="00CE0847">
              <w:rPr>
                <w:rFonts w:cs="Times New Roman"/>
                <w:sz w:val="16"/>
                <w:szCs w:val="16"/>
              </w:rPr>
              <w:t xml:space="preserve"> Signi</w:t>
            </w:r>
            <w:r>
              <w:rPr>
                <w:rFonts w:cs="Times New Roman"/>
                <w:sz w:val="16"/>
                <w:szCs w:val="16"/>
              </w:rPr>
              <w:t>ficant difference with cluster S</w:t>
            </w:r>
            <w:r>
              <w:rPr>
                <w:rFonts w:cs="Times New Roman"/>
                <w:i/>
                <w:sz w:val="16"/>
                <w:szCs w:val="16"/>
              </w:rPr>
              <w:t>n</w:t>
            </w:r>
            <w:r w:rsidRPr="00CE0847">
              <w:rPr>
                <w:rFonts w:cs="Times New Roman"/>
                <w:sz w:val="16"/>
                <w:szCs w:val="16"/>
              </w:rPr>
              <w:t xml:space="preserve"> (corrected </w:t>
            </w:r>
            <m:oMath>
              <m:r>
                <w:rPr>
                  <w:rFonts w:ascii="Cambria Math" w:hAnsi="Cambria Math" w:cs="Times New Roman"/>
                  <w:sz w:val="16"/>
                  <w:szCs w:val="16"/>
                </w:rPr>
                <m:t>p &lt; 0.05</m:t>
              </m:r>
            </m:oMath>
            <w:r w:rsidRPr="00CE0847">
              <w:rPr>
                <w:rFonts w:cs="Times New Roman"/>
                <w:sz w:val="16"/>
                <w:szCs w:val="16"/>
              </w:rPr>
              <w:t>)</w:t>
            </w:r>
          </w:p>
        </w:tc>
      </w:tr>
    </w:tbl>
    <w:p w14:paraId="1AB76304" w14:textId="4B7FE34E" w:rsidR="00C44F89" w:rsidRDefault="0004076D" w:rsidP="00C44F89">
      <w:r>
        <w:rPr>
          <w:b/>
        </w:rPr>
        <w:t>Table 4</w:t>
      </w:r>
      <w:r w:rsidR="00C44F89">
        <w:rPr>
          <w:b/>
        </w:rPr>
        <w:t xml:space="preserve">. </w:t>
      </w:r>
      <w:r w:rsidR="00C44F89" w:rsidRPr="005C42D9">
        <w:t>Contingency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812"/>
        <w:gridCol w:w="461"/>
        <w:gridCol w:w="516"/>
        <w:gridCol w:w="516"/>
        <w:gridCol w:w="516"/>
        <w:gridCol w:w="428"/>
        <w:gridCol w:w="428"/>
        <w:gridCol w:w="428"/>
        <w:gridCol w:w="639"/>
      </w:tblGrid>
      <w:tr w:rsidR="00C44F89" w:rsidRPr="005C42D9" w14:paraId="32D3DC81" w14:textId="77777777" w:rsidTr="00F72E35">
        <w:trPr>
          <w:jc w:val="center"/>
        </w:trPr>
        <w:tc>
          <w:tcPr>
            <w:tcW w:w="0" w:type="auto"/>
            <w:tcBorders>
              <w:top w:val="nil"/>
              <w:bottom w:val="nil"/>
              <w:right w:val="nil"/>
              <w:tl2br w:val="nil"/>
            </w:tcBorders>
          </w:tcPr>
          <w:p w14:paraId="085E607B" w14:textId="77777777" w:rsidR="00C44F89" w:rsidRPr="005C42D9" w:rsidRDefault="00C44F89" w:rsidP="00F72E35">
            <w:pPr>
              <w:rPr>
                <w:sz w:val="20"/>
                <w:szCs w:val="20"/>
              </w:rPr>
            </w:pPr>
          </w:p>
        </w:tc>
        <w:tc>
          <w:tcPr>
            <w:tcW w:w="0" w:type="auto"/>
            <w:gridSpan w:val="7"/>
            <w:tcBorders>
              <w:top w:val="nil"/>
              <w:left w:val="nil"/>
              <w:bottom w:val="nil"/>
              <w:right w:val="nil"/>
              <w:tl2br w:val="nil"/>
            </w:tcBorders>
          </w:tcPr>
          <w:p w14:paraId="27A801DD" w14:textId="77777777" w:rsidR="00C44F89" w:rsidRPr="005C42D9" w:rsidRDefault="00C44F89" w:rsidP="00F72E35">
            <w:pPr>
              <w:rPr>
                <w:rFonts w:eastAsia="SimSun"/>
                <w:sz w:val="20"/>
                <w:szCs w:val="20"/>
              </w:rPr>
            </w:pPr>
            <w:r w:rsidRPr="005C42D9">
              <w:rPr>
                <w:rFonts w:eastAsia="SimSun"/>
                <w:sz w:val="20"/>
                <w:szCs w:val="20"/>
              </w:rPr>
              <w:t>Symptoms clusters</w:t>
            </w:r>
          </w:p>
        </w:tc>
        <w:tc>
          <w:tcPr>
            <w:tcW w:w="0" w:type="auto"/>
            <w:tcBorders>
              <w:top w:val="nil"/>
              <w:left w:val="nil"/>
              <w:bottom w:val="nil"/>
              <w:tl2br w:val="nil"/>
            </w:tcBorders>
          </w:tcPr>
          <w:p w14:paraId="735C3115" w14:textId="77777777" w:rsidR="00C44F89" w:rsidRPr="005C42D9" w:rsidRDefault="00C44F89" w:rsidP="00F72E35">
            <w:pPr>
              <w:rPr>
                <w:rFonts w:eastAsia="SimSun"/>
                <w:sz w:val="20"/>
                <w:szCs w:val="20"/>
              </w:rPr>
            </w:pPr>
          </w:p>
        </w:tc>
      </w:tr>
      <w:tr w:rsidR="00C44F89" w:rsidRPr="005C42D9" w14:paraId="628D6B6A" w14:textId="77777777" w:rsidTr="00F72E35">
        <w:trPr>
          <w:jc w:val="center"/>
        </w:trPr>
        <w:tc>
          <w:tcPr>
            <w:tcW w:w="0" w:type="auto"/>
            <w:vMerge w:val="restart"/>
            <w:tcBorders>
              <w:top w:val="nil"/>
              <w:right w:val="nil"/>
              <w:tl2br w:val="nil"/>
            </w:tcBorders>
            <w:textDirection w:val="btLr"/>
          </w:tcPr>
          <w:p w14:paraId="04BF0DAB" w14:textId="77777777" w:rsidR="00C44F89" w:rsidRPr="005C42D9" w:rsidRDefault="00C44F89" w:rsidP="00F72E35">
            <w:pPr>
              <w:rPr>
                <w:sz w:val="20"/>
                <w:szCs w:val="20"/>
              </w:rPr>
            </w:pPr>
            <w:r w:rsidRPr="005C42D9">
              <w:rPr>
                <w:sz w:val="20"/>
                <w:szCs w:val="20"/>
              </w:rPr>
              <w:t>Domains clusters</w:t>
            </w:r>
          </w:p>
        </w:tc>
        <w:tc>
          <w:tcPr>
            <w:tcW w:w="0" w:type="auto"/>
            <w:tcBorders>
              <w:top w:val="nil"/>
              <w:left w:val="nil"/>
              <w:bottom w:val="nil"/>
              <w:right w:val="nil"/>
              <w:tl2br w:val="single" w:sz="4" w:space="0" w:color="000000"/>
            </w:tcBorders>
          </w:tcPr>
          <w:p w14:paraId="307C1391" w14:textId="77777777" w:rsidR="00C44F89" w:rsidRPr="005C42D9" w:rsidRDefault="00C44F89" w:rsidP="00F72E35">
            <w:pPr>
              <w:rPr>
                <w:sz w:val="20"/>
                <w:szCs w:val="20"/>
              </w:rPr>
            </w:pPr>
          </w:p>
        </w:tc>
        <w:tc>
          <w:tcPr>
            <w:tcW w:w="0" w:type="auto"/>
            <w:tcBorders>
              <w:top w:val="nil"/>
              <w:left w:val="nil"/>
              <w:bottom w:val="single" w:sz="4" w:space="0" w:color="000000"/>
              <w:right w:val="nil"/>
            </w:tcBorders>
            <w:vAlign w:val="bottom"/>
          </w:tcPr>
          <w:p w14:paraId="23076F3B" w14:textId="77777777" w:rsidR="00C44F89" w:rsidRPr="005C42D9" w:rsidRDefault="00C44F89" w:rsidP="00F72E35">
            <w:pPr>
              <w:rPr>
                <w:sz w:val="20"/>
                <w:szCs w:val="20"/>
              </w:rPr>
            </w:pPr>
            <w:r w:rsidRPr="005C42D9">
              <w:rPr>
                <w:sz w:val="20"/>
                <w:szCs w:val="20"/>
              </w:rPr>
              <w:t>S1</w:t>
            </w:r>
          </w:p>
        </w:tc>
        <w:tc>
          <w:tcPr>
            <w:tcW w:w="0" w:type="auto"/>
            <w:tcBorders>
              <w:top w:val="nil"/>
              <w:left w:val="nil"/>
              <w:bottom w:val="single" w:sz="4" w:space="0" w:color="000000"/>
              <w:right w:val="nil"/>
            </w:tcBorders>
            <w:vAlign w:val="bottom"/>
          </w:tcPr>
          <w:p w14:paraId="6F42DDD5" w14:textId="77777777" w:rsidR="00C44F89" w:rsidRPr="005C42D9" w:rsidRDefault="00C44F89" w:rsidP="00F72E35">
            <w:pPr>
              <w:rPr>
                <w:sz w:val="20"/>
                <w:szCs w:val="20"/>
              </w:rPr>
            </w:pPr>
            <w:r w:rsidRPr="005C42D9">
              <w:rPr>
                <w:sz w:val="20"/>
                <w:szCs w:val="20"/>
              </w:rPr>
              <w:t>S2</w:t>
            </w:r>
          </w:p>
        </w:tc>
        <w:tc>
          <w:tcPr>
            <w:tcW w:w="0" w:type="auto"/>
            <w:tcBorders>
              <w:top w:val="nil"/>
              <w:left w:val="nil"/>
              <w:bottom w:val="single" w:sz="4" w:space="0" w:color="000000"/>
              <w:right w:val="nil"/>
            </w:tcBorders>
            <w:vAlign w:val="bottom"/>
          </w:tcPr>
          <w:p w14:paraId="73452571" w14:textId="77777777" w:rsidR="00C44F89" w:rsidRPr="005C42D9" w:rsidRDefault="00C44F89" w:rsidP="00F72E35">
            <w:pPr>
              <w:rPr>
                <w:sz w:val="20"/>
                <w:szCs w:val="20"/>
              </w:rPr>
            </w:pPr>
            <w:r w:rsidRPr="005C42D9">
              <w:rPr>
                <w:sz w:val="20"/>
                <w:szCs w:val="20"/>
              </w:rPr>
              <w:t>S3</w:t>
            </w:r>
          </w:p>
        </w:tc>
        <w:tc>
          <w:tcPr>
            <w:tcW w:w="428" w:type="dxa"/>
            <w:tcBorders>
              <w:top w:val="nil"/>
              <w:left w:val="nil"/>
              <w:bottom w:val="single" w:sz="4" w:space="0" w:color="000000"/>
              <w:right w:val="nil"/>
            </w:tcBorders>
            <w:vAlign w:val="bottom"/>
          </w:tcPr>
          <w:p w14:paraId="3EBA6400" w14:textId="77777777" w:rsidR="00C44F89" w:rsidRPr="005C42D9" w:rsidRDefault="00C44F89" w:rsidP="00F72E35">
            <w:pPr>
              <w:rPr>
                <w:sz w:val="20"/>
                <w:szCs w:val="20"/>
              </w:rPr>
            </w:pPr>
            <w:r w:rsidRPr="005C42D9">
              <w:rPr>
                <w:sz w:val="20"/>
                <w:szCs w:val="20"/>
              </w:rPr>
              <w:t>S4</w:t>
            </w:r>
          </w:p>
        </w:tc>
        <w:tc>
          <w:tcPr>
            <w:tcW w:w="416" w:type="dxa"/>
            <w:tcBorders>
              <w:top w:val="nil"/>
              <w:left w:val="nil"/>
              <w:bottom w:val="single" w:sz="4" w:space="0" w:color="000000"/>
              <w:right w:val="nil"/>
            </w:tcBorders>
            <w:vAlign w:val="bottom"/>
          </w:tcPr>
          <w:p w14:paraId="0F9B28E6" w14:textId="77777777" w:rsidR="00C44F89" w:rsidRPr="005C42D9" w:rsidRDefault="00C44F89" w:rsidP="00F72E35">
            <w:pPr>
              <w:rPr>
                <w:sz w:val="20"/>
                <w:szCs w:val="20"/>
              </w:rPr>
            </w:pPr>
            <w:r w:rsidRPr="005C42D9">
              <w:rPr>
                <w:sz w:val="20"/>
                <w:szCs w:val="20"/>
              </w:rPr>
              <w:t>S5</w:t>
            </w:r>
          </w:p>
        </w:tc>
        <w:tc>
          <w:tcPr>
            <w:tcW w:w="0" w:type="auto"/>
            <w:tcBorders>
              <w:top w:val="nil"/>
              <w:left w:val="nil"/>
              <w:bottom w:val="single" w:sz="4" w:space="0" w:color="000000"/>
              <w:right w:val="nil"/>
            </w:tcBorders>
            <w:vAlign w:val="bottom"/>
          </w:tcPr>
          <w:p w14:paraId="4E7CAB50" w14:textId="77777777" w:rsidR="00C44F89" w:rsidRPr="005C42D9" w:rsidRDefault="00C44F89" w:rsidP="00F72E35">
            <w:pPr>
              <w:rPr>
                <w:sz w:val="20"/>
                <w:szCs w:val="20"/>
              </w:rPr>
            </w:pPr>
            <w:r w:rsidRPr="005C42D9">
              <w:rPr>
                <w:sz w:val="20"/>
                <w:szCs w:val="20"/>
              </w:rPr>
              <w:t>S6</w:t>
            </w:r>
          </w:p>
        </w:tc>
        <w:tc>
          <w:tcPr>
            <w:tcW w:w="0" w:type="auto"/>
            <w:tcBorders>
              <w:top w:val="nil"/>
              <w:left w:val="nil"/>
              <w:bottom w:val="nil"/>
            </w:tcBorders>
          </w:tcPr>
          <w:p w14:paraId="1FC4F8E7" w14:textId="77777777" w:rsidR="00C44F89" w:rsidRPr="005C42D9" w:rsidRDefault="00C44F89" w:rsidP="00F72E35">
            <w:pPr>
              <w:rPr>
                <w:rFonts w:eastAsia="SimSun"/>
                <w:sz w:val="20"/>
                <w:szCs w:val="20"/>
              </w:rPr>
            </w:pPr>
            <w:r w:rsidRPr="005C42D9">
              <w:rPr>
                <w:rFonts w:eastAsia="SimSun"/>
                <w:sz w:val="20"/>
                <w:szCs w:val="20"/>
              </w:rPr>
              <w:t>Total</w:t>
            </w:r>
          </w:p>
        </w:tc>
      </w:tr>
      <w:tr w:rsidR="00C44F89" w:rsidRPr="005C42D9" w14:paraId="6D10C76D" w14:textId="77777777" w:rsidTr="00F72E35">
        <w:trPr>
          <w:jc w:val="center"/>
        </w:trPr>
        <w:tc>
          <w:tcPr>
            <w:tcW w:w="0" w:type="auto"/>
            <w:vMerge/>
            <w:tcBorders>
              <w:right w:val="nil"/>
            </w:tcBorders>
          </w:tcPr>
          <w:p w14:paraId="665EB5DF"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5A740939" w14:textId="77777777" w:rsidR="00C44F89" w:rsidRPr="005C42D9" w:rsidRDefault="00C44F89" w:rsidP="00F72E35">
            <w:pPr>
              <w:rPr>
                <w:sz w:val="20"/>
                <w:szCs w:val="20"/>
              </w:rPr>
            </w:pPr>
            <w:r w:rsidRPr="005C42D9">
              <w:rPr>
                <w:rFonts w:eastAsia="SimSun"/>
                <w:sz w:val="20"/>
                <w:szCs w:val="20"/>
              </w:rPr>
              <w:t>D1</w:t>
            </w:r>
          </w:p>
        </w:tc>
        <w:tc>
          <w:tcPr>
            <w:tcW w:w="0" w:type="auto"/>
            <w:tcBorders>
              <w:top w:val="single" w:sz="4" w:space="0" w:color="000000"/>
              <w:bottom w:val="single" w:sz="4" w:space="0" w:color="000000"/>
            </w:tcBorders>
          </w:tcPr>
          <w:p w14:paraId="3092A80C" w14:textId="77777777" w:rsidR="00C44F89" w:rsidRPr="005C42D9" w:rsidRDefault="00C44F89" w:rsidP="00F72E35">
            <w:pPr>
              <w:rPr>
                <w:sz w:val="20"/>
                <w:szCs w:val="20"/>
              </w:rPr>
            </w:pPr>
            <w:r w:rsidRPr="005C42D9">
              <w:rPr>
                <w:sz w:val="20"/>
                <w:szCs w:val="20"/>
              </w:rPr>
              <w:t>335</w:t>
            </w:r>
          </w:p>
        </w:tc>
        <w:tc>
          <w:tcPr>
            <w:tcW w:w="0" w:type="auto"/>
            <w:tcBorders>
              <w:top w:val="single" w:sz="4" w:space="0" w:color="000000"/>
              <w:bottom w:val="single" w:sz="4" w:space="0" w:color="000000"/>
            </w:tcBorders>
          </w:tcPr>
          <w:p w14:paraId="0545B41F" w14:textId="77777777" w:rsidR="00C44F89" w:rsidRPr="005C42D9" w:rsidRDefault="00C44F89" w:rsidP="00F72E35">
            <w:pPr>
              <w:rPr>
                <w:sz w:val="20"/>
                <w:szCs w:val="20"/>
              </w:rPr>
            </w:pPr>
            <w:r w:rsidRPr="005C42D9">
              <w:rPr>
                <w:sz w:val="20"/>
                <w:szCs w:val="20"/>
              </w:rPr>
              <w:t>64</w:t>
            </w:r>
          </w:p>
        </w:tc>
        <w:tc>
          <w:tcPr>
            <w:tcW w:w="0" w:type="auto"/>
            <w:tcBorders>
              <w:top w:val="single" w:sz="4" w:space="0" w:color="000000"/>
              <w:bottom w:val="single" w:sz="4" w:space="0" w:color="000000"/>
            </w:tcBorders>
          </w:tcPr>
          <w:p w14:paraId="5E1BC1FB" w14:textId="77777777" w:rsidR="00C44F89" w:rsidRPr="005C42D9" w:rsidRDefault="00C44F89" w:rsidP="00F72E35">
            <w:pPr>
              <w:rPr>
                <w:sz w:val="20"/>
                <w:szCs w:val="20"/>
              </w:rPr>
            </w:pPr>
            <w:r w:rsidRPr="005C42D9">
              <w:rPr>
                <w:sz w:val="20"/>
                <w:szCs w:val="20"/>
              </w:rPr>
              <w:t>26</w:t>
            </w:r>
          </w:p>
        </w:tc>
        <w:tc>
          <w:tcPr>
            <w:tcW w:w="428" w:type="dxa"/>
            <w:tcBorders>
              <w:top w:val="single" w:sz="4" w:space="0" w:color="000000"/>
              <w:bottom w:val="single" w:sz="4" w:space="0" w:color="000000"/>
            </w:tcBorders>
          </w:tcPr>
          <w:p w14:paraId="69EDA747" w14:textId="77777777" w:rsidR="00C44F89" w:rsidRPr="005C42D9" w:rsidRDefault="00C44F89" w:rsidP="00F72E35">
            <w:pPr>
              <w:rPr>
                <w:sz w:val="20"/>
                <w:szCs w:val="20"/>
              </w:rPr>
            </w:pPr>
            <w:r w:rsidRPr="005C42D9">
              <w:rPr>
                <w:sz w:val="20"/>
                <w:szCs w:val="20"/>
              </w:rPr>
              <w:t>3</w:t>
            </w:r>
          </w:p>
        </w:tc>
        <w:tc>
          <w:tcPr>
            <w:tcW w:w="416" w:type="dxa"/>
            <w:tcBorders>
              <w:top w:val="single" w:sz="4" w:space="0" w:color="000000"/>
              <w:bottom w:val="single" w:sz="4" w:space="0" w:color="000000"/>
            </w:tcBorders>
          </w:tcPr>
          <w:p w14:paraId="5D373A9D"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right w:val="single" w:sz="4" w:space="0" w:color="000000"/>
            </w:tcBorders>
          </w:tcPr>
          <w:p w14:paraId="2AD0817D"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1C0453D5" w14:textId="77777777" w:rsidR="00C44F89" w:rsidRPr="005C42D9" w:rsidRDefault="00C44F89" w:rsidP="00F72E35">
            <w:pPr>
              <w:rPr>
                <w:sz w:val="20"/>
                <w:szCs w:val="20"/>
              </w:rPr>
            </w:pPr>
            <w:r w:rsidRPr="005C42D9">
              <w:rPr>
                <w:sz w:val="20"/>
                <w:szCs w:val="20"/>
              </w:rPr>
              <w:t>428</w:t>
            </w:r>
          </w:p>
        </w:tc>
      </w:tr>
      <w:tr w:rsidR="00C44F89" w:rsidRPr="005C42D9" w14:paraId="5AEE8596" w14:textId="77777777" w:rsidTr="00F72E35">
        <w:trPr>
          <w:jc w:val="center"/>
        </w:trPr>
        <w:tc>
          <w:tcPr>
            <w:tcW w:w="0" w:type="auto"/>
            <w:vMerge/>
            <w:tcBorders>
              <w:right w:val="nil"/>
            </w:tcBorders>
          </w:tcPr>
          <w:p w14:paraId="37BF9184"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4B3E449A" w14:textId="77777777" w:rsidR="00C44F89" w:rsidRPr="005C42D9" w:rsidRDefault="00C44F89" w:rsidP="00F72E35">
            <w:pPr>
              <w:rPr>
                <w:sz w:val="20"/>
                <w:szCs w:val="20"/>
              </w:rPr>
            </w:pPr>
            <m:oMathPara>
              <m:oMath>
                <m:r>
                  <m:rPr>
                    <m:sty m:val="p"/>
                  </m:rPr>
                  <w:rPr>
                    <w:rFonts w:ascii="Cambria Math" w:hAnsi="Cambria Math"/>
                    <w:sz w:val="20"/>
                    <w:szCs w:val="20"/>
                  </w:rPr>
                  <m:t>D2</m:t>
                </m:r>
              </m:oMath>
            </m:oMathPara>
          </w:p>
        </w:tc>
        <w:tc>
          <w:tcPr>
            <w:tcW w:w="0" w:type="auto"/>
            <w:tcBorders>
              <w:top w:val="single" w:sz="4" w:space="0" w:color="000000"/>
              <w:bottom w:val="single" w:sz="4" w:space="0" w:color="000000"/>
            </w:tcBorders>
          </w:tcPr>
          <w:p w14:paraId="2EDAA502"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tcBorders>
          </w:tcPr>
          <w:p w14:paraId="14F90822" w14:textId="77777777" w:rsidR="00C44F89" w:rsidRPr="005C42D9" w:rsidRDefault="00C44F89" w:rsidP="00F72E35">
            <w:pPr>
              <w:rPr>
                <w:sz w:val="20"/>
                <w:szCs w:val="20"/>
              </w:rPr>
            </w:pPr>
            <w:r w:rsidRPr="005C42D9">
              <w:rPr>
                <w:sz w:val="20"/>
                <w:szCs w:val="20"/>
              </w:rPr>
              <w:t>54</w:t>
            </w:r>
          </w:p>
        </w:tc>
        <w:tc>
          <w:tcPr>
            <w:tcW w:w="0" w:type="auto"/>
            <w:tcBorders>
              <w:top w:val="single" w:sz="4" w:space="0" w:color="000000"/>
              <w:bottom w:val="single" w:sz="4" w:space="0" w:color="000000"/>
            </w:tcBorders>
          </w:tcPr>
          <w:p w14:paraId="30B9C1FD" w14:textId="77777777" w:rsidR="00C44F89" w:rsidRPr="005C42D9" w:rsidRDefault="00C44F89" w:rsidP="00F72E35">
            <w:pPr>
              <w:rPr>
                <w:sz w:val="20"/>
                <w:szCs w:val="20"/>
              </w:rPr>
            </w:pPr>
            <w:r w:rsidRPr="005C42D9">
              <w:rPr>
                <w:sz w:val="20"/>
                <w:szCs w:val="20"/>
              </w:rPr>
              <w:t>46</w:t>
            </w:r>
          </w:p>
        </w:tc>
        <w:tc>
          <w:tcPr>
            <w:tcW w:w="428" w:type="dxa"/>
            <w:tcBorders>
              <w:top w:val="single" w:sz="4" w:space="0" w:color="000000"/>
              <w:bottom w:val="single" w:sz="4" w:space="0" w:color="000000"/>
            </w:tcBorders>
          </w:tcPr>
          <w:p w14:paraId="6153E53E" w14:textId="77777777" w:rsidR="00C44F89" w:rsidRPr="005C42D9" w:rsidRDefault="00C44F89" w:rsidP="00F72E35">
            <w:pPr>
              <w:rPr>
                <w:sz w:val="20"/>
                <w:szCs w:val="20"/>
              </w:rPr>
            </w:pPr>
            <w:r w:rsidRPr="005C42D9">
              <w:rPr>
                <w:sz w:val="20"/>
                <w:szCs w:val="20"/>
              </w:rPr>
              <w:t>49</w:t>
            </w:r>
          </w:p>
        </w:tc>
        <w:tc>
          <w:tcPr>
            <w:tcW w:w="416" w:type="dxa"/>
            <w:tcBorders>
              <w:top w:val="single" w:sz="4" w:space="0" w:color="000000"/>
              <w:bottom w:val="single" w:sz="4" w:space="0" w:color="000000"/>
            </w:tcBorders>
          </w:tcPr>
          <w:p w14:paraId="6A8E6FA9" w14:textId="77777777" w:rsidR="00C44F89" w:rsidRPr="005C42D9" w:rsidRDefault="00C44F89" w:rsidP="00F72E35">
            <w:pPr>
              <w:rPr>
                <w:sz w:val="20"/>
                <w:szCs w:val="20"/>
              </w:rPr>
            </w:pPr>
            <w:r w:rsidRPr="005C42D9">
              <w:rPr>
                <w:sz w:val="20"/>
                <w:szCs w:val="20"/>
              </w:rPr>
              <w:t>31</w:t>
            </w:r>
          </w:p>
        </w:tc>
        <w:tc>
          <w:tcPr>
            <w:tcW w:w="0" w:type="auto"/>
            <w:tcBorders>
              <w:top w:val="single" w:sz="4" w:space="0" w:color="000000"/>
              <w:bottom w:val="single" w:sz="4" w:space="0" w:color="000000"/>
              <w:right w:val="single" w:sz="4" w:space="0" w:color="000000"/>
            </w:tcBorders>
          </w:tcPr>
          <w:p w14:paraId="755E9510"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48896B84" w14:textId="77777777" w:rsidR="00C44F89" w:rsidRPr="005C42D9" w:rsidRDefault="00C44F89" w:rsidP="00F72E35">
            <w:pPr>
              <w:rPr>
                <w:sz w:val="20"/>
                <w:szCs w:val="20"/>
              </w:rPr>
            </w:pPr>
            <w:r w:rsidRPr="005C42D9">
              <w:rPr>
                <w:sz w:val="20"/>
                <w:szCs w:val="20"/>
              </w:rPr>
              <w:t>180</w:t>
            </w:r>
          </w:p>
        </w:tc>
      </w:tr>
      <w:tr w:rsidR="00C44F89" w:rsidRPr="005C42D9" w14:paraId="2BFF80A6" w14:textId="77777777" w:rsidTr="00F72E35">
        <w:trPr>
          <w:jc w:val="center"/>
        </w:trPr>
        <w:tc>
          <w:tcPr>
            <w:tcW w:w="0" w:type="auto"/>
            <w:vMerge/>
            <w:tcBorders>
              <w:right w:val="nil"/>
            </w:tcBorders>
          </w:tcPr>
          <w:p w14:paraId="0B87B525"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703D0443" w14:textId="77777777" w:rsidR="00C44F89" w:rsidRPr="005C42D9" w:rsidRDefault="00C44F89" w:rsidP="00F72E35">
            <w:pPr>
              <w:rPr>
                <w:sz w:val="20"/>
                <w:szCs w:val="20"/>
              </w:rPr>
            </w:pPr>
            <m:oMathPara>
              <m:oMath>
                <m:r>
                  <m:rPr>
                    <m:sty m:val="p"/>
                  </m:rPr>
                  <w:rPr>
                    <w:rFonts w:ascii="Cambria Math" w:hAnsi="Cambria Math"/>
                    <w:sz w:val="20"/>
                    <w:szCs w:val="20"/>
                  </w:rPr>
                  <m:t>D3</m:t>
                </m:r>
              </m:oMath>
            </m:oMathPara>
          </w:p>
        </w:tc>
        <w:tc>
          <w:tcPr>
            <w:tcW w:w="0" w:type="auto"/>
            <w:tcBorders>
              <w:top w:val="single" w:sz="4" w:space="0" w:color="000000"/>
              <w:bottom w:val="single" w:sz="4" w:space="0" w:color="000000"/>
            </w:tcBorders>
          </w:tcPr>
          <w:p w14:paraId="6FD9648A" w14:textId="77777777" w:rsidR="00C44F89" w:rsidRPr="005C42D9" w:rsidRDefault="00C44F89" w:rsidP="00F72E35">
            <w:pPr>
              <w:rPr>
                <w:sz w:val="20"/>
                <w:szCs w:val="20"/>
              </w:rPr>
            </w:pPr>
            <w:r w:rsidRPr="005C42D9">
              <w:rPr>
                <w:sz w:val="20"/>
                <w:szCs w:val="20"/>
              </w:rPr>
              <w:t>121</w:t>
            </w:r>
          </w:p>
        </w:tc>
        <w:tc>
          <w:tcPr>
            <w:tcW w:w="0" w:type="auto"/>
            <w:tcBorders>
              <w:top w:val="single" w:sz="4" w:space="0" w:color="000000"/>
              <w:bottom w:val="single" w:sz="4" w:space="0" w:color="000000"/>
            </w:tcBorders>
          </w:tcPr>
          <w:p w14:paraId="01F2F90C" w14:textId="77777777" w:rsidR="00C44F89" w:rsidRPr="005C42D9" w:rsidRDefault="00C44F89" w:rsidP="00F72E35">
            <w:pPr>
              <w:rPr>
                <w:sz w:val="20"/>
                <w:szCs w:val="20"/>
              </w:rPr>
            </w:pPr>
            <w:r w:rsidRPr="005C42D9">
              <w:rPr>
                <w:sz w:val="20"/>
                <w:szCs w:val="20"/>
              </w:rPr>
              <w:t>77</w:t>
            </w:r>
          </w:p>
        </w:tc>
        <w:tc>
          <w:tcPr>
            <w:tcW w:w="0" w:type="auto"/>
            <w:tcBorders>
              <w:top w:val="single" w:sz="4" w:space="0" w:color="000000"/>
              <w:bottom w:val="single" w:sz="4" w:space="0" w:color="000000"/>
            </w:tcBorders>
          </w:tcPr>
          <w:p w14:paraId="6148FF06" w14:textId="77777777" w:rsidR="00C44F89" w:rsidRPr="005C42D9" w:rsidRDefault="00C44F89" w:rsidP="00F72E35">
            <w:pPr>
              <w:rPr>
                <w:sz w:val="20"/>
                <w:szCs w:val="20"/>
              </w:rPr>
            </w:pPr>
            <w:r w:rsidRPr="005C42D9">
              <w:rPr>
                <w:sz w:val="20"/>
                <w:szCs w:val="20"/>
              </w:rPr>
              <w:t>22</w:t>
            </w:r>
          </w:p>
        </w:tc>
        <w:tc>
          <w:tcPr>
            <w:tcW w:w="428" w:type="dxa"/>
            <w:tcBorders>
              <w:top w:val="single" w:sz="4" w:space="0" w:color="000000"/>
              <w:bottom w:val="single" w:sz="4" w:space="0" w:color="000000"/>
            </w:tcBorders>
          </w:tcPr>
          <w:p w14:paraId="486C75D4" w14:textId="77777777" w:rsidR="00C44F89" w:rsidRPr="005C42D9" w:rsidRDefault="00C44F89" w:rsidP="00F72E35">
            <w:pPr>
              <w:rPr>
                <w:sz w:val="20"/>
                <w:szCs w:val="20"/>
              </w:rPr>
            </w:pPr>
            <w:r w:rsidRPr="005C42D9">
              <w:rPr>
                <w:sz w:val="20"/>
                <w:szCs w:val="20"/>
              </w:rPr>
              <w:t>12</w:t>
            </w:r>
          </w:p>
        </w:tc>
        <w:tc>
          <w:tcPr>
            <w:tcW w:w="416" w:type="dxa"/>
            <w:tcBorders>
              <w:top w:val="single" w:sz="4" w:space="0" w:color="000000"/>
              <w:bottom w:val="single" w:sz="4" w:space="0" w:color="000000"/>
            </w:tcBorders>
          </w:tcPr>
          <w:p w14:paraId="03F11F09"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right w:val="single" w:sz="4" w:space="0" w:color="000000"/>
            </w:tcBorders>
          </w:tcPr>
          <w:p w14:paraId="544047A7"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4109B207" w14:textId="77777777" w:rsidR="00C44F89" w:rsidRPr="005C42D9" w:rsidRDefault="00C44F89" w:rsidP="00F72E35">
            <w:pPr>
              <w:rPr>
                <w:sz w:val="20"/>
                <w:szCs w:val="20"/>
              </w:rPr>
            </w:pPr>
            <w:r w:rsidRPr="005C42D9">
              <w:rPr>
                <w:sz w:val="20"/>
                <w:szCs w:val="20"/>
              </w:rPr>
              <w:t>232</w:t>
            </w:r>
          </w:p>
        </w:tc>
      </w:tr>
      <w:tr w:rsidR="00C44F89" w:rsidRPr="005C42D9" w14:paraId="1E9385BF" w14:textId="77777777" w:rsidTr="00F72E35">
        <w:trPr>
          <w:jc w:val="center"/>
        </w:trPr>
        <w:tc>
          <w:tcPr>
            <w:tcW w:w="0" w:type="auto"/>
            <w:vMerge/>
            <w:tcBorders>
              <w:bottom w:val="nil"/>
              <w:right w:val="nil"/>
            </w:tcBorders>
          </w:tcPr>
          <w:p w14:paraId="03F72C70" w14:textId="77777777" w:rsidR="00C44F89" w:rsidRPr="005C42D9" w:rsidRDefault="00C44F89" w:rsidP="00F72E35">
            <w:pPr>
              <w:rPr>
                <w:rFonts w:eastAsia="SimSun"/>
                <w:i/>
                <w:sz w:val="20"/>
                <w:szCs w:val="20"/>
              </w:rPr>
            </w:pPr>
          </w:p>
        </w:tc>
        <w:tc>
          <w:tcPr>
            <w:tcW w:w="0" w:type="auto"/>
            <w:tcBorders>
              <w:top w:val="nil"/>
              <w:left w:val="nil"/>
              <w:bottom w:val="nil"/>
            </w:tcBorders>
            <w:vAlign w:val="center"/>
          </w:tcPr>
          <w:p w14:paraId="3C7066C8" w14:textId="77777777" w:rsidR="00C44F89" w:rsidRPr="005C42D9" w:rsidRDefault="00C44F89" w:rsidP="00F72E35">
            <w:pPr>
              <w:rPr>
                <w:sz w:val="20"/>
                <w:szCs w:val="20"/>
              </w:rPr>
            </w:pPr>
            <w:r w:rsidRPr="005C42D9">
              <w:rPr>
                <w:rFonts w:eastAsia="SimSun"/>
                <w:sz w:val="20"/>
                <w:szCs w:val="20"/>
              </w:rPr>
              <w:t>D4</w:t>
            </w:r>
          </w:p>
        </w:tc>
        <w:tc>
          <w:tcPr>
            <w:tcW w:w="0" w:type="auto"/>
            <w:tcBorders>
              <w:top w:val="single" w:sz="4" w:space="0" w:color="000000"/>
              <w:bottom w:val="single" w:sz="4" w:space="0" w:color="000000"/>
            </w:tcBorders>
          </w:tcPr>
          <w:p w14:paraId="3F23D2EF"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tcBorders>
          </w:tcPr>
          <w:p w14:paraId="5C5FF137" w14:textId="77777777" w:rsidR="00C44F89" w:rsidRPr="005C42D9" w:rsidRDefault="00C44F89" w:rsidP="00F72E35">
            <w:pPr>
              <w:rPr>
                <w:sz w:val="20"/>
                <w:szCs w:val="20"/>
              </w:rPr>
            </w:pPr>
            <w:r w:rsidRPr="005C42D9">
              <w:rPr>
                <w:sz w:val="20"/>
                <w:szCs w:val="20"/>
              </w:rPr>
              <w:t>6</w:t>
            </w:r>
          </w:p>
        </w:tc>
        <w:tc>
          <w:tcPr>
            <w:tcW w:w="0" w:type="auto"/>
            <w:tcBorders>
              <w:top w:val="single" w:sz="4" w:space="0" w:color="000000"/>
              <w:bottom w:val="single" w:sz="4" w:space="0" w:color="000000"/>
            </w:tcBorders>
          </w:tcPr>
          <w:p w14:paraId="67B5B560" w14:textId="77777777" w:rsidR="00C44F89" w:rsidRPr="005C42D9" w:rsidRDefault="00C44F89" w:rsidP="00F72E35">
            <w:pPr>
              <w:rPr>
                <w:sz w:val="20"/>
                <w:szCs w:val="20"/>
              </w:rPr>
            </w:pPr>
            <w:r w:rsidRPr="005C42D9">
              <w:rPr>
                <w:sz w:val="20"/>
                <w:szCs w:val="20"/>
              </w:rPr>
              <w:t>6</w:t>
            </w:r>
          </w:p>
        </w:tc>
        <w:tc>
          <w:tcPr>
            <w:tcW w:w="428" w:type="dxa"/>
            <w:tcBorders>
              <w:top w:val="single" w:sz="4" w:space="0" w:color="000000"/>
              <w:bottom w:val="single" w:sz="4" w:space="0" w:color="000000"/>
            </w:tcBorders>
          </w:tcPr>
          <w:p w14:paraId="40FC2161" w14:textId="77777777" w:rsidR="00C44F89" w:rsidRPr="005C42D9" w:rsidRDefault="00C44F89" w:rsidP="00F72E35">
            <w:pPr>
              <w:rPr>
                <w:sz w:val="20"/>
                <w:szCs w:val="20"/>
              </w:rPr>
            </w:pPr>
            <w:r w:rsidRPr="005C42D9">
              <w:rPr>
                <w:sz w:val="20"/>
                <w:szCs w:val="20"/>
              </w:rPr>
              <w:t>9</w:t>
            </w:r>
          </w:p>
        </w:tc>
        <w:tc>
          <w:tcPr>
            <w:tcW w:w="416" w:type="dxa"/>
            <w:tcBorders>
              <w:top w:val="single" w:sz="4" w:space="0" w:color="000000"/>
              <w:bottom w:val="single" w:sz="4" w:space="0" w:color="000000"/>
            </w:tcBorders>
          </w:tcPr>
          <w:p w14:paraId="23996998" w14:textId="77777777" w:rsidR="00C44F89" w:rsidRPr="005C42D9" w:rsidRDefault="00C44F89" w:rsidP="00F72E35">
            <w:pPr>
              <w:rPr>
                <w:sz w:val="20"/>
                <w:szCs w:val="20"/>
              </w:rPr>
            </w:pPr>
            <w:r w:rsidRPr="005C42D9">
              <w:rPr>
                <w:sz w:val="20"/>
                <w:szCs w:val="20"/>
              </w:rPr>
              <w:t>23</w:t>
            </w:r>
          </w:p>
        </w:tc>
        <w:tc>
          <w:tcPr>
            <w:tcW w:w="0" w:type="auto"/>
            <w:tcBorders>
              <w:top w:val="single" w:sz="4" w:space="0" w:color="000000"/>
              <w:bottom w:val="single" w:sz="4" w:space="0" w:color="000000"/>
              <w:right w:val="single" w:sz="4" w:space="0" w:color="000000"/>
            </w:tcBorders>
          </w:tcPr>
          <w:p w14:paraId="4F74C083" w14:textId="77777777" w:rsidR="00C44F89" w:rsidRPr="005C42D9" w:rsidRDefault="00C44F89" w:rsidP="00F72E35">
            <w:pPr>
              <w:rPr>
                <w:sz w:val="20"/>
                <w:szCs w:val="20"/>
              </w:rPr>
            </w:pPr>
            <w:r w:rsidRPr="005C42D9">
              <w:rPr>
                <w:sz w:val="20"/>
                <w:szCs w:val="20"/>
              </w:rPr>
              <w:t>20</w:t>
            </w:r>
          </w:p>
        </w:tc>
        <w:tc>
          <w:tcPr>
            <w:tcW w:w="0" w:type="auto"/>
            <w:tcBorders>
              <w:top w:val="nil"/>
              <w:left w:val="single" w:sz="4" w:space="0" w:color="000000"/>
              <w:bottom w:val="nil"/>
              <w:right w:val="nil"/>
            </w:tcBorders>
            <w:vAlign w:val="center"/>
          </w:tcPr>
          <w:p w14:paraId="4D0A48B1" w14:textId="77777777" w:rsidR="00C44F89" w:rsidRPr="005C42D9" w:rsidRDefault="00C44F89" w:rsidP="00F72E35">
            <w:pPr>
              <w:rPr>
                <w:sz w:val="20"/>
                <w:szCs w:val="20"/>
              </w:rPr>
            </w:pPr>
            <w:r w:rsidRPr="005C42D9">
              <w:rPr>
                <w:sz w:val="20"/>
                <w:szCs w:val="20"/>
              </w:rPr>
              <w:t>64</w:t>
            </w:r>
          </w:p>
        </w:tc>
      </w:tr>
      <w:tr w:rsidR="00C44F89" w:rsidRPr="005C42D9" w14:paraId="320F9F0B" w14:textId="77777777" w:rsidTr="00F72E35">
        <w:trPr>
          <w:trHeight w:val="305"/>
          <w:jc w:val="center"/>
        </w:trPr>
        <w:tc>
          <w:tcPr>
            <w:tcW w:w="0" w:type="auto"/>
            <w:gridSpan w:val="2"/>
            <w:tcBorders>
              <w:top w:val="nil"/>
              <w:bottom w:val="nil"/>
              <w:right w:val="nil"/>
            </w:tcBorders>
          </w:tcPr>
          <w:p w14:paraId="1C7EA2E4" w14:textId="77777777" w:rsidR="00C44F89" w:rsidRPr="005C42D9" w:rsidRDefault="00C44F89" w:rsidP="00F72E35">
            <w:pPr>
              <w:rPr>
                <w:rFonts w:eastAsia="SimSun"/>
                <w:sz w:val="20"/>
                <w:szCs w:val="20"/>
              </w:rPr>
            </w:pPr>
            <w:r w:rsidRPr="005C42D9">
              <w:rPr>
                <w:rFonts w:eastAsia="SimSun"/>
                <w:sz w:val="20"/>
                <w:szCs w:val="20"/>
              </w:rPr>
              <w:t>Total</w:t>
            </w:r>
          </w:p>
        </w:tc>
        <w:tc>
          <w:tcPr>
            <w:tcW w:w="0" w:type="auto"/>
            <w:tcBorders>
              <w:top w:val="single" w:sz="4" w:space="0" w:color="000000"/>
              <w:left w:val="nil"/>
              <w:bottom w:val="nil"/>
              <w:right w:val="nil"/>
            </w:tcBorders>
          </w:tcPr>
          <w:p w14:paraId="413BC8A3" w14:textId="77777777" w:rsidR="00C44F89" w:rsidRPr="005C42D9" w:rsidRDefault="00C44F89" w:rsidP="00F72E35">
            <w:pPr>
              <w:rPr>
                <w:sz w:val="20"/>
                <w:szCs w:val="20"/>
              </w:rPr>
            </w:pPr>
            <w:r w:rsidRPr="005C42D9">
              <w:rPr>
                <w:sz w:val="20"/>
                <w:szCs w:val="20"/>
              </w:rPr>
              <w:t>456</w:t>
            </w:r>
          </w:p>
        </w:tc>
        <w:tc>
          <w:tcPr>
            <w:tcW w:w="0" w:type="auto"/>
            <w:tcBorders>
              <w:top w:val="single" w:sz="4" w:space="0" w:color="000000"/>
              <w:left w:val="nil"/>
              <w:bottom w:val="nil"/>
              <w:right w:val="nil"/>
            </w:tcBorders>
          </w:tcPr>
          <w:p w14:paraId="2D8CFDD1" w14:textId="77777777" w:rsidR="00C44F89" w:rsidRPr="005C42D9" w:rsidRDefault="00C44F89" w:rsidP="00F72E35">
            <w:pPr>
              <w:rPr>
                <w:sz w:val="20"/>
                <w:szCs w:val="20"/>
              </w:rPr>
            </w:pPr>
            <w:r w:rsidRPr="005C42D9">
              <w:rPr>
                <w:sz w:val="20"/>
                <w:szCs w:val="20"/>
              </w:rPr>
              <w:t>201</w:t>
            </w:r>
          </w:p>
        </w:tc>
        <w:tc>
          <w:tcPr>
            <w:tcW w:w="0" w:type="auto"/>
            <w:tcBorders>
              <w:top w:val="single" w:sz="4" w:space="0" w:color="000000"/>
              <w:left w:val="nil"/>
              <w:bottom w:val="nil"/>
              <w:right w:val="nil"/>
            </w:tcBorders>
          </w:tcPr>
          <w:p w14:paraId="14F20449" w14:textId="77777777" w:rsidR="00C44F89" w:rsidRPr="005C42D9" w:rsidRDefault="00C44F89" w:rsidP="00F72E35">
            <w:pPr>
              <w:rPr>
                <w:sz w:val="20"/>
                <w:szCs w:val="20"/>
              </w:rPr>
            </w:pPr>
            <w:r w:rsidRPr="005C42D9">
              <w:rPr>
                <w:sz w:val="20"/>
                <w:szCs w:val="20"/>
              </w:rPr>
              <w:t>100</w:t>
            </w:r>
          </w:p>
        </w:tc>
        <w:tc>
          <w:tcPr>
            <w:tcW w:w="428" w:type="dxa"/>
            <w:tcBorders>
              <w:top w:val="single" w:sz="4" w:space="0" w:color="000000"/>
              <w:left w:val="nil"/>
              <w:bottom w:val="nil"/>
              <w:right w:val="nil"/>
            </w:tcBorders>
          </w:tcPr>
          <w:p w14:paraId="239B1154" w14:textId="77777777" w:rsidR="00C44F89" w:rsidRPr="005C42D9" w:rsidRDefault="00C44F89" w:rsidP="00F72E35">
            <w:pPr>
              <w:rPr>
                <w:sz w:val="20"/>
                <w:szCs w:val="20"/>
              </w:rPr>
            </w:pPr>
            <w:r w:rsidRPr="005C42D9">
              <w:rPr>
                <w:sz w:val="20"/>
                <w:szCs w:val="20"/>
              </w:rPr>
              <w:t>73</w:t>
            </w:r>
          </w:p>
        </w:tc>
        <w:tc>
          <w:tcPr>
            <w:tcW w:w="416" w:type="dxa"/>
            <w:tcBorders>
              <w:top w:val="single" w:sz="4" w:space="0" w:color="000000"/>
              <w:left w:val="nil"/>
              <w:bottom w:val="nil"/>
              <w:right w:val="nil"/>
            </w:tcBorders>
          </w:tcPr>
          <w:p w14:paraId="0EF48ED2" w14:textId="77777777" w:rsidR="00C44F89" w:rsidRPr="005C42D9" w:rsidRDefault="00C44F89" w:rsidP="00F72E35">
            <w:pPr>
              <w:rPr>
                <w:sz w:val="20"/>
                <w:szCs w:val="20"/>
              </w:rPr>
            </w:pPr>
            <w:r w:rsidRPr="005C42D9">
              <w:rPr>
                <w:sz w:val="20"/>
                <w:szCs w:val="20"/>
              </w:rPr>
              <w:t>54</w:t>
            </w:r>
          </w:p>
        </w:tc>
        <w:tc>
          <w:tcPr>
            <w:tcW w:w="0" w:type="auto"/>
            <w:tcBorders>
              <w:top w:val="single" w:sz="4" w:space="0" w:color="000000"/>
              <w:left w:val="nil"/>
              <w:bottom w:val="nil"/>
              <w:right w:val="nil"/>
            </w:tcBorders>
          </w:tcPr>
          <w:p w14:paraId="5717D6D2" w14:textId="77777777" w:rsidR="00C44F89" w:rsidRPr="005C42D9" w:rsidRDefault="00C44F89" w:rsidP="00F72E35">
            <w:pPr>
              <w:rPr>
                <w:sz w:val="20"/>
                <w:szCs w:val="20"/>
              </w:rPr>
            </w:pPr>
            <w:r w:rsidRPr="005C42D9">
              <w:rPr>
                <w:sz w:val="20"/>
                <w:szCs w:val="20"/>
              </w:rPr>
              <w:t>20</w:t>
            </w:r>
          </w:p>
        </w:tc>
        <w:tc>
          <w:tcPr>
            <w:tcW w:w="0" w:type="auto"/>
            <w:tcBorders>
              <w:top w:val="nil"/>
              <w:left w:val="nil"/>
              <w:bottom w:val="nil"/>
              <w:right w:val="nil"/>
            </w:tcBorders>
          </w:tcPr>
          <w:p w14:paraId="48990989" w14:textId="77777777" w:rsidR="00C44F89" w:rsidRPr="005C42D9" w:rsidRDefault="00C44F89" w:rsidP="00F72E35">
            <w:pPr>
              <w:rPr>
                <w:sz w:val="20"/>
                <w:szCs w:val="20"/>
              </w:rPr>
            </w:pPr>
            <w:r>
              <w:rPr>
                <w:sz w:val="20"/>
                <w:szCs w:val="20"/>
              </w:rPr>
              <w:t>904</w:t>
            </w:r>
          </w:p>
        </w:tc>
      </w:tr>
    </w:tbl>
    <w:p w14:paraId="5F4FA43E" w14:textId="5F3ACEF0" w:rsidR="00A126A1" w:rsidRPr="00C44F89" w:rsidRDefault="00A126A1" w:rsidP="00C44F89">
      <w:pPr>
        <w:pStyle w:val="Heading1"/>
      </w:pPr>
      <w:r w:rsidRPr="00C44F89">
        <w:t>Figure legends</w:t>
      </w:r>
    </w:p>
    <w:p w14:paraId="149A3D6B" w14:textId="17F1750A" w:rsidR="000F5CFD" w:rsidRPr="00CF076D" w:rsidRDefault="00223C64" w:rsidP="00CF076D">
      <w:r>
        <w:rPr>
          <w:b/>
        </w:rPr>
        <w:t>Figure 1</w:t>
      </w:r>
      <w:r w:rsidR="000F5CFD" w:rsidRPr="000E4834">
        <w:rPr>
          <w:b/>
        </w:rPr>
        <w:t>.</w:t>
      </w:r>
      <w:r w:rsidR="000F5CFD">
        <w:t xml:space="preserve"> </w:t>
      </w:r>
      <w:r w:rsidR="000F5CFD" w:rsidRPr="003427BC">
        <w:t xml:space="preserve">Heatmap of </w:t>
      </w:r>
      <w:r w:rsidR="000F5CFD">
        <w:t>variables</w:t>
      </w:r>
      <w:r w:rsidR="000F5CFD" w:rsidRPr="003427BC">
        <w:t xml:space="preserve"> for each cluster</w:t>
      </w:r>
      <w:r w:rsidR="000F5CFD">
        <w:t xml:space="preserve"> in the domains clustering</w:t>
      </w:r>
      <w:r w:rsidR="000F5CFD" w:rsidRPr="003427BC">
        <w:t xml:space="preserve">, separated by white lines according to 9 non-motor domains, 4 cardinal motor features, motor complications, and 4 </w:t>
      </w:r>
      <w:r w:rsidR="009A2442">
        <w:t xml:space="preserve">general </w:t>
      </w:r>
      <w:r w:rsidR="000F5CFD" w:rsidRPr="003427BC">
        <w:t>variables not included in the analyses. Since symptoms have different scales, cluster means for each symptom are displayed as standardized scores relative to each overall symptom mean.</w:t>
      </w:r>
    </w:p>
    <w:p w14:paraId="081ECA86" w14:textId="2F604090" w:rsidR="008A3FFE" w:rsidRPr="00455251" w:rsidRDefault="00BC127D" w:rsidP="00CF076D">
      <w:r>
        <w:rPr>
          <w:b/>
        </w:rPr>
        <w:lastRenderedPageBreak/>
        <w:t>Figure 2</w:t>
      </w:r>
      <w:r w:rsidR="008A3FFE" w:rsidRPr="000E4834">
        <w:rPr>
          <w:b/>
        </w:rPr>
        <w:t>.</w:t>
      </w:r>
      <w:r w:rsidR="008A3FFE" w:rsidRPr="003427BC">
        <w:t xml:space="preserve"> Heatmap of </w:t>
      </w:r>
      <w:r w:rsidR="008A3FFE">
        <w:t>variables</w:t>
      </w:r>
      <w:r w:rsidR="008A3FFE" w:rsidRPr="003427BC">
        <w:t xml:space="preserve"> for each cluster</w:t>
      </w:r>
      <w:r w:rsidR="008A3FFE">
        <w:t xml:space="preserve"> in the symptoms clustering</w:t>
      </w:r>
      <w:r w:rsidR="008A3FFE" w:rsidRPr="003427BC">
        <w:t>, separated by white lines according to 30 individual non-motor</w:t>
      </w:r>
      <w:r w:rsidR="006222FF">
        <w:t xml:space="preserve"> symptoms and variables not included in the analysis (</w:t>
      </w:r>
      <w:r w:rsidR="008A3FFE" w:rsidRPr="003427BC">
        <w:t xml:space="preserve">cardinal motor features, motor complications, and </w:t>
      </w:r>
      <w:r w:rsidR="006222FF">
        <w:t>other general variables)</w:t>
      </w:r>
      <w:r w:rsidR="008A3FFE" w:rsidRPr="003427BC">
        <w:t>. Since symptoms have different scales, cluster means for each symptom are displayed as standardized scores relative to each overall symptom mean.</w:t>
      </w:r>
    </w:p>
    <w:p w14:paraId="298C130C" w14:textId="7C433F27" w:rsidR="00DE73A1" w:rsidRPr="00CF076D" w:rsidRDefault="00BC127D" w:rsidP="00DE73A1">
      <w:r>
        <w:rPr>
          <w:b/>
        </w:rPr>
        <w:t>Figure 3</w:t>
      </w:r>
      <w:r w:rsidR="00DE73A1" w:rsidRPr="000E4834">
        <w:rPr>
          <w:b/>
        </w:rPr>
        <w:t>.</w:t>
      </w:r>
      <w:r w:rsidR="00DE73A1">
        <w:t xml:space="preserve"> </w:t>
      </w:r>
      <w:r w:rsidR="00DE73A1" w:rsidRPr="00455251">
        <w:t xml:space="preserve">Average-linkage hierarchical clustering of motor (blue) and non-motor (black) symptoms. Symptoms are labeled with their name and corresponding domain number. The </w:t>
      </w:r>
      <w:r w:rsidR="00B206F4">
        <w:t>tree</w:t>
      </w:r>
      <w:r w:rsidR="00DE73A1" w:rsidRPr="00455251">
        <w:t xml:space="preserve"> is colored with 5 clusters.</w:t>
      </w:r>
    </w:p>
    <w:p w14:paraId="72955099" w14:textId="54F9FD7D" w:rsidR="00CF076D" w:rsidRPr="00CF076D" w:rsidRDefault="00755896" w:rsidP="00CF076D">
      <w:r>
        <w:rPr>
          <w:b/>
        </w:rPr>
        <w:t>Figure 4</w:t>
      </w:r>
      <w:r w:rsidR="00CF076D" w:rsidRPr="000E4834">
        <w:rPr>
          <w:b/>
        </w:rPr>
        <w:t>.</w:t>
      </w:r>
      <w:r w:rsidR="00CF076D">
        <w:t xml:space="preserve"> </w:t>
      </w:r>
      <w:r w:rsidR="007C145A">
        <w:t xml:space="preserve">Scatterplots of selected symptoms against disease duration. </w:t>
      </w:r>
      <w:r w:rsidR="00CF076D" w:rsidRPr="00804E48">
        <w:t>For clarity, scatterplot points are colored according to cluster and jittered</w:t>
      </w:r>
      <w:r w:rsidR="00483E00">
        <w:t xml:space="preserve"> slightly</w:t>
      </w:r>
      <w:r w:rsidR="00CF076D" w:rsidRPr="00804E48">
        <w:t>. Smoothed loess curves for each cluster are drawn in their respective cluster colors. The black curve is the curve for the entire population, and the global mean scor</w:t>
      </w:r>
      <w:r w:rsidR="00CF076D">
        <w:t>e is marked with a dotted line.</w:t>
      </w:r>
    </w:p>
    <w:sectPr w:rsidR="00CF076D" w:rsidRPr="00CF076D"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B1BC7" w14:textId="77777777" w:rsidR="005541F3" w:rsidRDefault="005541F3" w:rsidP="00117666">
      <w:pPr>
        <w:spacing w:after="0"/>
      </w:pPr>
      <w:r>
        <w:separator/>
      </w:r>
    </w:p>
  </w:endnote>
  <w:endnote w:type="continuationSeparator" w:id="0">
    <w:p w14:paraId="4A2EDE83" w14:textId="77777777" w:rsidR="005541F3" w:rsidRDefault="005541F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8EFA" w14:textId="77777777" w:rsidR="0000797A" w:rsidRPr="00577C4C" w:rsidRDefault="0000797A">
    <w:pPr>
      <w:pStyle w:val="Footer"/>
      <w:rPr>
        <w:color w:val="C00000"/>
        <w:szCs w:val="24"/>
      </w:rPr>
    </w:pPr>
    <w:r w:rsidRPr="00577C4C">
      <w:rPr>
        <w:noProof/>
        <w:color w:val="C00000"/>
        <w:szCs w:val="24"/>
        <w:lang w:eastAsia="zh-CN"/>
      </w:rPr>
      <mc:AlternateContent>
        <mc:Choice Requires="wps">
          <w:drawing>
            <wp:anchor distT="0" distB="0" distL="114300" distR="114300" simplePos="0" relativeHeight="251683840" behindDoc="0" locked="0" layoutInCell="1" allowOverlap="1" wp14:anchorId="34D71114" wp14:editId="39B7020F">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6EFFF6C8" w14:textId="77777777" w:rsidR="0000797A" w:rsidRPr="00E9561B" w:rsidRDefault="0000797A">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71114" id="_x0000_t202" coordsize="21600,21600" o:spt="202" path="m0,0l0,21600,21600,21600,21600,0xe">
              <v:stroke joinstyle="miter"/>
              <v:path gradientshapeok="t" o:connecttype="rect"/>
            </v:shapetype>
            <v:shape id="Text_x0020_Box_x0020_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6EFFF6C8" w14:textId="77777777" w:rsidR="0000797A" w:rsidRPr="00E9561B" w:rsidRDefault="0000797A">
                    <w:pPr>
                      <w:rPr>
                        <w:color w:val="C00000"/>
                      </w:rPr>
                    </w:pPr>
                    <w:r w:rsidRPr="00E9561B">
                      <w:rPr>
                        <w:color w:val="C00000"/>
                      </w:rPr>
                      <w:t>This is a provisional file, not the final typeset article</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CD6D277" wp14:editId="1854F0FB">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F563F89" w14:textId="77777777" w:rsidR="0000797A" w:rsidRPr="00577C4C" w:rsidRDefault="0000797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55C35" w:rsidRPr="00855C35">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D6D277" id="Text_x0020_Box_x0020_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7F563F89" w14:textId="77777777" w:rsidR="0000797A" w:rsidRPr="00577C4C" w:rsidRDefault="0000797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55C35" w:rsidRPr="00855C35">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E93" w14:textId="77777777" w:rsidR="0000797A" w:rsidRPr="00577C4C" w:rsidRDefault="0000797A">
    <w:pPr>
      <w:pStyle w:val="Footer"/>
      <w:rPr>
        <w:b/>
        <w:sz w:val="20"/>
        <w:szCs w:val="24"/>
      </w:rPr>
    </w:pPr>
    <w:r>
      <w:rPr>
        <w:noProof/>
        <w:lang w:eastAsia="zh-CN"/>
      </w:rPr>
      <mc:AlternateContent>
        <mc:Choice Requires="wps">
          <w:drawing>
            <wp:anchor distT="0" distB="0" distL="114300" distR="114300" simplePos="0" relativeHeight="251646976" behindDoc="0" locked="0" layoutInCell="1" allowOverlap="1" wp14:anchorId="0DAD872E" wp14:editId="5527B9D0">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1637C024" w14:textId="77777777" w:rsidR="0000797A" w:rsidRPr="00577C4C" w:rsidRDefault="0000797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55C35" w:rsidRPr="00855C35">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DAD872E" id="_x0000_t202" coordsize="21600,21600" o:spt="202" path="m0,0l0,21600,21600,21600,21600,0xe">
              <v:stroke joinstyle="miter"/>
              <v:path gradientshapeok="t" o:connecttype="rect"/>
            </v:shapetype>
            <v:shape id="Text_x0020_Box_x0020_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1637C024" w14:textId="77777777" w:rsidR="0000797A" w:rsidRPr="00577C4C" w:rsidRDefault="0000797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55C35" w:rsidRPr="00855C35">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21BAC" w14:textId="77777777" w:rsidR="005541F3" w:rsidRDefault="005541F3" w:rsidP="00117666">
      <w:pPr>
        <w:spacing w:after="0"/>
      </w:pPr>
      <w:r>
        <w:separator/>
      </w:r>
    </w:p>
  </w:footnote>
  <w:footnote w:type="continuationSeparator" w:id="0">
    <w:p w14:paraId="5E1B6D73" w14:textId="77777777" w:rsidR="005541F3" w:rsidRDefault="005541F3"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1220B" w14:textId="6D83A3B8" w:rsidR="0000797A" w:rsidRPr="007E3148" w:rsidRDefault="0000797A" w:rsidP="00A53000">
    <w:pPr>
      <w:pStyle w:val="Header"/>
    </w:pPr>
    <w:r w:rsidRPr="007E3148">
      <w:ptab w:relativeTo="margin" w:alignment="center" w:leader="none"/>
    </w:r>
    <w:r w:rsidRPr="007E3148">
      <w:ptab w:relativeTo="margin" w:alignment="right" w:leader="none"/>
    </w:r>
    <w:r>
      <w:t>Parkinson’s Disease Subtypes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88CE7" w14:textId="77777777" w:rsidR="0000797A" w:rsidRPr="00A53000" w:rsidRDefault="0000797A"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E2DB" w14:textId="77777777" w:rsidR="0000797A" w:rsidRDefault="0000797A" w:rsidP="00A53000">
    <w:pPr>
      <w:pStyle w:val="Header"/>
    </w:pPr>
    <w:r w:rsidRPr="005A1D84">
      <w:rPr>
        <w:noProof/>
        <w:color w:val="A6A6A6" w:themeColor="background1" w:themeShade="A6"/>
        <w:lang w:eastAsia="zh-CN"/>
      </w:rPr>
      <w:drawing>
        <wp:inline distT="0" distB="0" distL="0" distR="0" wp14:anchorId="7010530D" wp14:editId="3D4F088B">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61107"/>
    <w:multiLevelType w:val="hybridMultilevel"/>
    <w:tmpl w:val="DC30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245AB"/>
    <w:multiLevelType w:val="hybridMultilevel"/>
    <w:tmpl w:val="D67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9">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A7CAC"/>
    <w:multiLevelType w:val="multilevel"/>
    <w:tmpl w:val="C6A8CCEA"/>
    <w:numStyleLink w:val="Headings"/>
  </w:abstractNum>
  <w:abstractNum w:abstractNumId="13">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19">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BC6F29"/>
    <w:multiLevelType w:val="multilevel"/>
    <w:tmpl w:val="C6A8CCEA"/>
    <w:numStyleLink w:val="Headings"/>
  </w:abstractNum>
  <w:abstractNum w:abstractNumId="2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3"/>
  </w:num>
  <w:num w:numId="3">
    <w:abstractNumId w:val="4"/>
  </w:num>
  <w:num w:numId="4">
    <w:abstractNumId w:val="2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5"/>
  </w:num>
  <w:num w:numId="8">
    <w:abstractNumId w:val="13"/>
  </w:num>
  <w:num w:numId="9">
    <w:abstractNumId w:val="16"/>
  </w:num>
  <w:num w:numId="10">
    <w:abstractNumId w:val="14"/>
  </w:num>
  <w:num w:numId="11">
    <w:abstractNumId w:val="7"/>
  </w:num>
  <w:num w:numId="12">
    <w:abstractNumId w:val="27"/>
  </w:num>
  <w:num w:numId="13">
    <w:abstractNumId w:val="21"/>
  </w:num>
  <w:num w:numId="14">
    <w:abstractNumId w:val="10"/>
  </w:num>
  <w:num w:numId="15">
    <w:abstractNumId w:val="19"/>
  </w:num>
  <w:num w:numId="16">
    <w:abstractNumId w:val="24"/>
  </w:num>
  <w:num w:numId="17">
    <w:abstractNumId w:val="8"/>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6"/>
  </w:num>
  <w:num w:numId="21">
    <w:abstractNumId w:val="8"/>
  </w:num>
  <w:num w:numId="22">
    <w:abstractNumId w:val="9"/>
  </w:num>
  <w:num w:numId="23">
    <w:abstractNumId w:val="6"/>
  </w:num>
  <w:num w:numId="24">
    <w:abstractNumId w:val="5"/>
  </w:num>
  <w:num w:numId="25">
    <w:abstractNumId w:val="20"/>
  </w:num>
  <w:num w:numId="26">
    <w:abstractNumId w:val="0"/>
  </w:num>
  <w:num w:numId="27">
    <w:abstractNumId w:val="11"/>
  </w:num>
  <w:num w:numId="28">
    <w:abstractNumId w:val="22"/>
  </w:num>
  <w:num w:numId="29">
    <w:abstractNumId w:val="18"/>
  </w:num>
  <w:num w:numId="30">
    <w:abstractNumId w:val="2"/>
  </w:num>
  <w:num w:numId="3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e Mu">
    <w15:presenceInfo w15:providerId="None" w15:userId="Jesse M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B1"/>
    <w:rsid w:val="0000797A"/>
    <w:rsid w:val="00027F67"/>
    <w:rsid w:val="000323EF"/>
    <w:rsid w:val="00034304"/>
    <w:rsid w:val="00035434"/>
    <w:rsid w:val="00037AEA"/>
    <w:rsid w:val="0004076D"/>
    <w:rsid w:val="00045678"/>
    <w:rsid w:val="000458E4"/>
    <w:rsid w:val="000462E8"/>
    <w:rsid w:val="00051435"/>
    <w:rsid w:val="000622D7"/>
    <w:rsid w:val="00063D84"/>
    <w:rsid w:val="0006636D"/>
    <w:rsid w:val="00077D53"/>
    <w:rsid w:val="00081394"/>
    <w:rsid w:val="00085A43"/>
    <w:rsid w:val="000A631A"/>
    <w:rsid w:val="000B34BD"/>
    <w:rsid w:val="000C5E20"/>
    <w:rsid w:val="000C7E2A"/>
    <w:rsid w:val="000D77DD"/>
    <w:rsid w:val="000E4834"/>
    <w:rsid w:val="000F4CFB"/>
    <w:rsid w:val="000F5CFD"/>
    <w:rsid w:val="00117666"/>
    <w:rsid w:val="001223A7"/>
    <w:rsid w:val="001258F0"/>
    <w:rsid w:val="00134256"/>
    <w:rsid w:val="001413CD"/>
    <w:rsid w:val="00142221"/>
    <w:rsid w:val="00147395"/>
    <w:rsid w:val="00153259"/>
    <w:rsid w:val="001552C9"/>
    <w:rsid w:val="0017164B"/>
    <w:rsid w:val="00172D71"/>
    <w:rsid w:val="001777F5"/>
    <w:rsid w:val="00177D84"/>
    <w:rsid w:val="001861D2"/>
    <w:rsid w:val="001964EF"/>
    <w:rsid w:val="001A0A3A"/>
    <w:rsid w:val="001B1A2C"/>
    <w:rsid w:val="001B60A6"/>
    <w:rsid w:val="001C1F84"/>
    <w:rsid w:val="001C34D9"/>
    <w:rsid w:val="001D04A7"/>
    <w:rsid w:val="001D5B1E"/>
    <w:rsid w:val="001D5C23"/>
    <w:rsid w:val="001E1969"/>
    <w:rsid w:val="001F40A7"/>
    <w:rsid w:val="001F47BB"/>
    <w:rsid w:val="001F4C07"/>
    <w:rsid w:val="001F6CCB"/>
    <w:rsid w:val="00201096"/>
    <w:rsid w:val="00207C02"/>
    <w:rsid w:val="00220AEA"/>
    <w:rsid w:val="00223C64"/>
    <w:rsid w:val="00224079"/>
    <w:rsid w:val="00226954"/>
    <w:rsid w:val="0023491B"/>
    <w:rsid w:val="002629A3"/>
    <w:rsid w:val="00265660"/>
    <w:rsid w:val="00267D18"/>
    <w:rsid w:val="0028171D"/>
    <w:rsid w:val="002868E2"/>
    <w:rsid w:val="002869C3"/>
    <w:rsid w:val="002936E4"/>
    <w:rsid w:val="00294EEB"/>
    <w:rsid w:val="00295448"/>
    <w:rsid w:val="00296B88"/>
    <w:rsid w:val="002C4256"/>
    <w:rsid w:val="002C6C2D"/>
    <w:rsid w:val="002C74CA"/>
    <w:rsid w:val="002C79D0"/>
    <w:rsid w:val="002E52E3"/>
    <w:rsid w:val="002F744D"/>
    <w:rsid w:val="00303DE6"/>
    <w:rsid w:val="00310124"/>
    <w:rsid w:val="0031073D"/>
    <w:rsid w:val="00311106"/>
    <w:rsid w:val="003146F4"/>
    <w:rsid w:val="00324FFB"/>
    <w:rsid w:val="003266BF"/>
    <w:rsid w:val="00334306"/>
    <w:rsid w:val="00336EC4"/>
    <w:rsid w:val="0034089D"/>
    <w:rsid w:val="003544B1"/>
    <w:rsid w:val="003544C2"/>
    <w:rsid w:val="003544FB"/>
    <w:rsid w:val="0035473C"/>
    <w:rsid w:val="003563A2"/>
    <w:rsid w:val="00357485"/>
    <w:rsid w:val="00362591"/>
    <w:rsid w:val="00365D63"/>
    <w:rsid w:val="003675C2"/>
    <w:rsid w:val="0036793B"/>
    <w:rsid w:val="00372682"/>
    <w:rsid w:val="00376CC5"/>
    <w:rsid w:val="00394337"/>
    <w:rsid w:val="0039693B"/>
    <w:rsid w:val="003B0807"/>
    <w:rsid w:val="003B788D"/>
    <w:rsid w:val="003D2F2D"/>
    <w:rsid w:val="003D5EDF"/>
    <w:rsid w:val="003E3431"/>
    <w:rsid w:val="003E65EA"/>
    <w:rsid w:val="00401590"/>
    <w:rsid w:val="00402799"/>
    <w:rsid w:val="00407688"/>
    <w:rsid w:val="00414F7E"/>
    <w:rsid w:val="00433653"/>
    <w:rsid w:val="00437EDC"/>
    <w:rsid w:val="00445FC3"/>
    <w:rsid w:val="00454434"/>
    <w:rsid w:val="00463E3D"/>
    <w:rsid w:val="004645AE"/>
    <w:rsid w:val="00476089"/>
    <w:rsid w:val="00482868"/>
    <w:rsid w:val="00483E00"/>
    <w:rsid w:val="00496CCF"/>
    <w:rsid w:val="00496FB1"/>
    <w:rsid w:val="004A64D1"/>
    <w:rsid w:val="004C51DD"/>
    <w:rsid w:val="004C58A7"/>
    <w:rsid w:val="004D040B"/>
    <w:rsid w:val="004D3E33"/>
    <w:rsid w:val="004D48A4"/>
    <w:rsid w:val="004E2227"/>
    <w:rsid w:val="004E3B94"/>
    <w:rsid w:val="004F038C"/>
    <w:rsid w:val="004F679B"/>
    <w:rsid w:val="004F718D"/>
    <w:rsid w:val="0052412B"/>
    <w:rsid w:val="005250F2"/>
    <w:rsid w:val="00532E45"/>
    <w:rsid w:val="00540946"/>
    <w:rsid w:val="005541F3"/>
    <w:rsid w:val="0056439C"/>
    <w:rsid w:val="0057226B"/>
    <w:rsid w:val="00575DA4"/>
    <w:rsid w:val="005928B0"/>
    <w:rsid w:val="005A1D84"/>
    <w:rsid w:val="005A4540"/>
    <w:rsid w:val="005A70EA"/>
    <w:rsid w:val="005C3963"/>
    <w:rsid w:val="005C42D9"/>
    <w:rsid w:val="005C5F4F"/>
    <w:rsid w:val="005C66A6"/>
    <w:rsid w:val="005D1840"/>
    <w:rsid w:val="005D35E4"/>
    <w:rsid w:val="005D7910"/>
    <w:rsid w:val="005E18CC"/>
    <w:rsid w:val="005E52D2"/>
    <w:rsid w:val="005F3164"/>
    <w:rsid w:val="005F6F27"/>
    <w:rsid w:val="005F7EF9"/>
    <w:rsid w:val="0061200B"/>
    <w:rsid w:val="0062154F"/>
    <w:rsid w:val="006222FF"/>
    <w:rsid w:val="00630EBE"/>
    <w:rsid w:val="00631A8C"/>
    <w:rsid w:val="006344D1"/>
    <w:rsid w:val="00647FD3"/>
    <w:rsid w:val="006502CE"/>
    <w:rsid w:val="00651B35"/>
    <w:rsid w:val="00651CA2"/>
    <w:rsid w:val="00653D60"/>
    <w:rsid w:val="00654F2F"/>
    <w:rsid w:val="0065655F"/>
    <w:rsid w:val="00660D05"/>
    <w:rsid w:val="00671D9A"/>
    <w:rsid w:val="00673952"/>
    <w:rsid w:val="00682580"/>
    <w:rsid w:val="00684244"/>
    <w:rsid w:val="00686C9D"/>
    <w:rsid w:val="00694DC3"/>
    <w:rsid w:val="0069768D"/>
    <w:rsid w:val="006A041B"/>
    <w:rsid w:val="006B1D1D"/>
    <w:rsid w:val="006B2D5B"/>
    <w:rsid w:val="006B7D14"/>
    <w:rsid w:val="006C4975"/>
    <w:rsid w:val="006C4E8F"/>
    <w:rsid w:val="006D5B93"/>
    <w:rsid w:val="006D5FDD"/>
    <w:rsid w:val="007044C6"/>
    <w:rsid w:val="007175BF"/>
    <w:rsid w:val="0072434B"/>
    <w:rsid w:val="00725A7D"/>
    <w:rsid w:val="0073085C"/>
    <w:rsid w:val="00731CDE"/>
    <w:rsid w:val="00746505"/>
    <w:rsid w:val="00752C1F"/>
    <w:rsid w:val="00755896"/>
    <w:rsid w:val="00756CCE"/>
    <w:rsid w:val="00762283"/>
    <w:rsid w:val="0076583C"/>
    <w:rsid w:val="00765B5B"/>
    <w:rsid w:val="007735A3"/>
    <w:rsid w:val="00776978"/>
    <w:rsid w:val="00783A2C"/>
    <w:rsid w:val="00790339"/>
    <w:rsid w:val="00790BB3"/>
    <w:rsid w:val="00792043"/>
    <w:rsid w:val="00793737"/>
    <w:rsid w:val="00797EDD"/>
    <w:rsid w:val="007B0322"/>
    <w:rsid w:val="007B0556"/>
    <w:rsid w:val="007B74FC"/>
    <w:rsid w:val="007C0E3F"/>
    <w:rsid w:val="007C145A"/>
    <w:rsid w:val="007C1855"/>
    <w:rsid w:val="007C206C"/>
    <w:rsid w:val="007C5729"/>
    <w:rsid w:val="007D5353"/>
    <w:rsid w:val="007E3B7B"/>
    <w:rsid w:val="007F5702"/>
    <w:rsid w:val="00800042"/>
    <w:rsid w:val="0080415E"/>
    <w:rsid w:val="00805704"/>
    <w:rsid w:val="008111E4"/>
    <w:rsid w:val="00812BDB"/>
    <w:rsid w:val="0081301C"/>
    <w:rsid w:val="00817DD6"/>
    <w:rsid w:val="00825CD1"/>
    <w:rsid w:val="00833235"/>
    <w:rsid w:val="00842C1A"/>
    <w:rsid w:val="00847B32"/>
    <w:rsid w:val="00855C35"/>
    <w:rsid w:val="008629A9"/>
    <w:rsid w:val="00863A35"/>
    <w:rsid w:val="00867C21"/>
    <w:rsid w:val="00870E27"/>
    <w:rsid w:val="00892514"/>
    <w:rsid w:val="00893C19"/>
    <w:rsid w:val="0089759C"/>
    <w:rsid w:val="008A3FFE"/>
    <w:rsid w:val="008B79D1"/>
    <w:rsid w:val="008D4688"/>
    <w:rsid w:val="008D6C8D"/>
    <w:rsid w:val="008E2B54"/>
    <w:rsid w:val="008E4404"/>
    <w:rsid w:val="008E58C7"/>
    <w:rsid w:val="008F45A9"/>
    <w:rsid w:val="008F5021"/>
    <w:rsid w:val="008F6D31"/>
    <w:rsid w:val="008F702B"/>
    <w:rsid w:val="00900ABD"/>
    <w:rsid w:val="0092669A"/>
    <w:rsid w:val="00926C67"/>
    <w:rsid w:val="009324E3"/>
    <w:rsid w:val="00941A56"/>
    <w:rsid w:val="00943573"/>
    <w:rsid w:val="0095173B"/>
    <w:rsid w:val="00953A9F"/>
    <w:rsid w:val="00957C99"/>
    <w:rsid w:val="00960ECA"/>
    <w:rsid w:val="00971B61"/>
    <w:rsid w:val="00975FA2"/>
    <w:rsid w:val="00980C31"/>
    <w:rsid w:val="00982591"/>
    <w:rsid w:val="00985F24"/>
    <w:rsid w:val="00986FE2"/>
    <w:rsid w:val="0099483B"/>
    <w:rsid w:val="00994D03"/>
    <w:rsid w:val="009955FF"/>
    <w:rsid w:val="009A2442"/>
    <w:rsid w:val="009C5D71"/>
    <w:rsid w:val="009C65EC"/>
    <w:rsid w:val="009D259D"/>
    <w:rsid w:val="009E1514"/>
    <w:rsid w:val="009E2348"/>
    <w:rsid w:val="009F32C2"/>
    <w:rsid w:val="00A126A1"/>
    <w:rsid w:val="00A37112"/>
    <w:rsid w:val="00A50D9D"/>
    <w:rsid w:val="00A53000"/>
    <w:rsid w:val="00A545C6"/>
    <w:rsid w:val="00A55D00"/>
    <w:rsid w:val="00A67A7D"/>
    <w:rsid w:val="00A72623"/>
    <w:rsid w:val="00A75A9E"/>
    <w:rsid w:val="00A75F87"/>
    <w:rsid w:val="00A85135"/>
    <w:rsid w:val="00A95D8B"/>
    <w:rsid w:val="00AB36DA"/>
    <w:rsid w:val="00AC018F"/>
    <w:rsid w:val="00AC0270"/>
    <w:rsid w:val="00AC190A"/>
    <w:rsid w:val="00AC3EA3"/>
    <w:rsid w:val="00AC792D"/>
    <w:rsid w:val="00AD3287"/>
    <w:rsid w:val="00AD3837"/>
    <w:rsid w:val="00AF7284"/>
    <w:rsid w:val="00B03ECB"/>
    <w:rsid w:val="00B14D3A"/>
    <w:rsid w:val="00B206F4"/>
    <w:rsid w:val="00B26986"/>
    <w:rsid w:val="00B400B9"/>
    <w:rsid w:val="00B40911"/>
    <w:rsid w:val="00B4794B"/>
    <w:rsid w:val="00B50903"/>
    <w:rsid w:val="00B5266C"/>
    <w:rsid w:val="00B657B8"/>
    <w:rsid w:val="00B74120"/>
    <w:rsid w:val="00B75E90"/>
    <w:rsid w:val="00B7707B"/>
    <w:rsid w:val="00B821C8"/>
    <w:rsid w:val="00B83686"/>
    <w:rsid w:val="00B84920"/>
    <w:rsid w:val="00B8556A"/>
    <w:rsid w:val="00B85AAB"/>
    <w:rsid w:val="00BA04C2"/>
    <w:rsid w:val="00BA3DF0"/>
    <w:rsid w:val="00BA5F68"/>
    <w:rsid w:val="00BB21F0"/>
    <w:rsid w:val="00BB6698"/>
    <w:rsid w:val="00BC105F"/>
    <w:rsid w:val="00BC127D"/>
    <w:rsid w:val="00BC25D7"/>
    <w:rsid w:val="00BD194B"/>
    <w:rsid w:val="00BE21E4"/>
    <w:rsid w:val="00BE51BA"/>
    <w:rsid w:val="00BE7237"/>
    <w:rsid w:val="00BF083E"/>
    <w:rsid w:val="00BF189E"/>
    <w:rsid w:val="00BF5669"/>
    <w:rsid w:val="00C012A3"/>
    <w:rsid w:val="00C03281"/>
    <w:rsid w:val="00C108B5"/>
    <w:rsid w:val="00C13C61"/>
    <w:rsid w:val="00C15F37"/>
    <w:rsid w:val="00C25D27"/>
    <w:rsid w:val="00C36E23"/>
    <w:rsid w:val="00C44F89"/>
    <w:rsid w:val="00C45091"/>
    <w:rsid w:val="00C52A7B"/>
    <w:rsid w:val="00C55C53"/>
    <w:rsid w:val="00C572B3"/>
    <w:rsid w:val="00C57A87"/>
    <w:rsid w:val="00C626E1"/>
    <w:rsid w:val="00C6324C"/>
    <w:rsid w:val="00C679AA"/>
    <w:rsid w:val="00C724CF"/>
    <w:rsid w:val="00C75972"/>
    <w:rsid w:val="00C818D1"/>
    <w:rsid w:val="00C82792"/>
    <w:rsid w:val="00C93E52"/>
    <w:rsid w:val="00C948FD"/>
    <w:rsid w:val="00CB0CEA"/>
    <w:rsid w:val="00CB43D5"/>
    <w:rsid w:val="00CC76F9"/>
    <w:rsid w:val="00CD066B"/>
    <w:rsid w:val="00CD46E2"/>
    <w:rsid w:val="00CD6B38"/>
    <w:rsid w:val="00CF076D"/>
    <w:rsid w:val="00CF6DF3"/>
    <w:rsid w:val="00D00D0B"/>
    <w:rsid w:val="00D04B69"/>
    <w:rsid w:val="00D06B36"/>
    <w:rsid w:val="00D12B0F"/>
    <w:rsid w:val="00D218E9"/>
    <w:rsid w:val="00D33126"/>
    <w:rsid w:val="00D353D7"/>
    <w:rsid w:val="00D537FA"/>
    <w:rsid w:val="00D71D62"/>
    <w:rsid w:val="00D75601"/>
    <w:rsid w:val="00D806E8"/>
    <w:rsid w:val="00D80D99"/>
    <w:rsid w:val="00D94016"/>
    <w:rsid w:val="00D9503C"/>
    <w:rsid w:val="00DB3F2B"/>
    <w:rsid w:val="00DC11EA"/>
    <w:rsid w:val="00DD3A8F"/>
    <w:rsid w:val="00DD73EF"/>
    <w:rsid w:val="00DE23E8"/>
    <w:rsid w:val="00DE73A1"/>
    <w:rsid w:val="00DF1DEC"/>
    <w:rsid w:val="00DF269D"/>
    <w:rsid w:val="00DF4C9F"/>
    <w:rsid w:val="00E0128B"/>
    <w:rsid w:val="00E23C2C"/>
    <w:rsid w:val="00E42134"/>
    <w:rsid w:val="00E51A27"/>
    <w:rsid w:val="00E52B02"/>
    <w:rsid w:val="00E6243F"/>
    <w:rsid w:val="00E6244E"/>
    <w:rsid w:val="00E62693"/>
    <w:rsid w:val="00E64E17"/>
    <w:rsid w:val="00E65958"/>
    <w:rsid w:val="00E7022C"/>
    <w:rsid w:val="00E70E1A"/>
    <w:rsid w:val="00E83502"/>
    <w:rsid w:val="00E83BF9"/>
    <w:rsid w:val="00E84094"/>
    <w:rsid w:val="00E85771"/>
    <w:rsid w:val="00E87F38"/>
    <w:rsid w:val="00EA3D3C"/>
    <w:rsid w:val="00EC7CC3"/>
    <w:rsid w:val="00ED2707"/>
    <w:rsid w:val="00EE6735"/>
    <w:rsid w:val="00EF2C3F"/>
    <w:rsid w:val="00F0077C"/>
    <w:rsid w:val="00F13EAB"/>
    <w:rsid w:val="00F32789"/>
    <w:rsid w:val="00F33A65"/>
    <w:rsid w:val="00F46494"/>
    <w:rsid w:val="00F534F0"/>
    <w:rsid w:val="00F558AB"/>
    <w:rsid w:val="00F56056"/>
    <w:rsid w:val="00F61D89"/>
    <w:rsid w:val="00F646A8"/>
    <w:rsid w:val="00F70F34"/>
    <w:rsid w:val="00F72221"/>
    <w:rsid w:val="00F72E35"/>
    <w:rsid w:val="00F737D0"/>
    <w:rsid w:val="00F82AD4"/>
    <w:rsid w:val="00F86ABB"/>
    <w:rsid w:val="00F92D8D"/>
    <w:rsid w:val="00FB5BDD"/>
    <w:rsid w:val="00FC0931"/>
    <w:rsid w:val="00FD7648"/>
    <w:rsid w:val="00FE06FE"/>
    <w:rsid w:val="00FF02CE"/>
    <w:rsid w:val="00FF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1D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aliases w:val="Heading"/>
    <w:basedOn w:val="ListParagraph"/>
    <w:next w:val="Normal"/>
    <w:link w:val="Heading1Char"/>
    <w:uiPriority w:val="9"/>
    <w:qFormat/>
    <w:rsid w:val="00D80D99"/>
    <w:pPr>
      <w:numPr>
        <w:numId w:val="17"/>
      </w:numPr>
      <w:spacing w:before="240"/>
      <w:contextualSpacing w:val="0"/>
      <w:outlineLvl w:val="0"/>
    </w:pPr>
    <w:rPr>
      <w:b/>
    </w:rPr>
  </w:style>
  <w:style w:type="paragraph" w:styleId="Heading2">
    <w:name w:val="heading 2"/>
    <w:aliases w:val="Subheading"/>
    <w:basedOn w:val="Heading1"/>
    <w:next w:val="Normal"/>
    <w:link w:val="Heading2Char"/>
    <w:uiPriority w:val="9"/>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147395"/>
    <w:rPr>
      <w:rFonts w:ascii="Times New Roman" w:eastAsia="Cambria" w:hAnsi="Times New Roman" w:cs="Times New Roman"/>
      <w:b/>
      <w:sz w:val="24"/>
      <w:szCs w:val="24"/>
    </w:rPr>
  </w:style>
  <w:style w:type="character" w:customStyle="1" w:styleId="Heading2Char">
    <w:name w:val="Heading 2 Char"/>
    <w:aliases w:val="Subheading Char"/>
    <w:basedOn w:val="DefaultParagraphFont"/>
    <w:link w:val="Heading2"/>
    <w:uiPriority w:val="9"/>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11"/>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11"/>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customStyle="1" w:styleId="Tablanormal31">
    <w:name w:val="Tabla normal 31"/>
    <w:basedOn w:val="TableNormal"/>
    <w:uiPriority w:val="43"/>
    <w:rsid w:val="005C42D9"/>
    <w:pPr>
      <w:spacing w:after="0" w:line="240" w:lineRule="auto"/>
    </w:pPr>
    <w:rPr>
      <w:rFonts w:asciiTheme="minorHAnsi" w:eastAsiaTheme="minorEastAsia" w:hAnsiTheme="minorHAnsi"/>
      <w:sz w:val="24"/>
      <w:szCs w:val="24"/>
      <w:lang w:eastAsia="zh-C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References">
    <w:name w:val="References"/>
    <w:basedOn w:val="Normal"/>
    <w:qFormat/>
    <w:rsid w:val="005C42D9"/>
    <w:pPr>
      <w:spacing w:after="120" w:line="360" w:lineRule="auto"/>
      <w:jc w:val="both"/>
    </w:pPr>
    <w:rPr>
      <w:rFonts w:eastAsiaTheme="minorEastAsia" w:cs="Times New Roman"/>
      <w:szCs w:val="24"/>
      <w:lang w:eastAsia="zh-CN"/>
    </w:rPr>
  </w:style>
  <w:style w:type="paragraph" w:customStyle="1" w:styleId="TableFootnotes">
    <w:name w:val="Table Footnotes"/>
    <w:basedOn w:val="Normal"/>
    <w:qFormat/>
    <w:rsid w:val="005C42D9"/>
    <w:pPr>
      <w:spacing w:before="0" w:after="0"/>
      <w:jc w:val="both"/>
    </w:pPr>
    <w:rPr>
      <w:rFonts w:eastAsiaTheme="minorEastAsia" w:cs="Times New Roman"/>
      <w:sz w:val="20"/>
      <w:szCs w:val="20"/>
      <w:vertAlign w:val="superscript"/>
      <w:lang w:eastAsia="zh-CN"/>
    </w:rPr>
  </w:style>
  <w:style w:type="character" w:styleId="PlaceholderText">
    <w:name w:val="Placeholder Text"/>
    <w:basedOn w:val="DefaultParagraphFont"/>
    <w:uiPriority w:val="99"/>
    <w:semiHidden/>
    <w:rsid w:val="005C42D9"/>
    <w:rPr>
      <w:color w:val="808080"/>
    </w:rPr>
  </w:style>
  <w:style w:type="paragraph" w:customStyle="1" w:styleId="desc">
    <w:name w:val="desc"/>
    <w:basedOn w:val="Normal"/>
    <w:rsid w:val="005C42D9"/>
    <w:pPr>
      <w:spacing w:before="100" w:beforeAutospacing="1" w:after="100" w:afterAutospacing="1"/>
    </w:pPr>
    <w:rPr>
      <w:rFonts w:eastAsia="Times New Roman" w:cs="Times New Roman"/>
      <w:szCs w:val="24"/>
      <w:lang w:val="de-DE" w:eastAsia="de-DE"/>
    </w:rPr>
  </w:style>
  <w:style w:type="paragraph" w:styleId="DocumentMap">
    <w:name w:val="Document Map"/>
    <w:basedOn w:val="Normal"/>
    <w:link w:val="DocumentMapChar"/>
    <w:uiPriority w:val="99"/>
    <w:semiHidden/>
    <w:unhideWhenUsed/>
    <w:rsid w:val="005C42D9"/>
    <w:pPr>
      <w:spacing w:before="0" w:after="0"/>
      <w:jc w:val="both"/>
    </w:pPr>
    <w:rPr>
      <w:rFonts w:eastAsiaTheme="minorEastAsia" w:cs="Times New Roman"/>
      <w:szCs w:val="24"/>
      <w:lang w:eastAsia="zh-CN"/>
    </w:rPr>
  </w:style>
  <w:style w:type="character" w:customStyle="1" w:styleId="DocumentMapChar">
    <w:name w:val="Document Map Char"/>
    <w:basedOn w:val="DefaultParagraphFont"/>
    <w:link w:val="DocumentMap"/>
    <w:uiPriority w:val="99"/>
    <w:semiHidden/>
    <w:rsid w:val="005C42D9"/>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11858490">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7418987">
      <w:bodyDiv w:val="1"/>
      <w:marLeft w:val="0"/>
      <w:marRight w:val="0"/>
      <w:marTop w:val="0"/>
      <w:marBottom w:val="0"/>
      <w:divBdr>
        <w:top w:val="none" w:sz="0" w:space="0" w:color="auto"/>
        <w:left w:val="none" w:sz="0" w:space="0" w:color="auto"/>
        <w:bottom w:val="none" w:sz="0" w:space="0" w:color="auto"/>
        <w:right w:val="none" w:sz="0" w:space="0" w:color="auto"/>
      </w:divBdr>
    </w:div>
    <w:div w:id="749158630">
      <w:bodyDiv w:val="1"/>
      <w:marLeft w:val="0"/>
      <w:marRight w:val="0"/>
      <w:marTop w:val="0"/>
      <w:marBottom w:val="0"/>
      <w:divBdr>
        <w:top w:val="none" w:sz="0" w:space="0" w:color="auto"/>
        <w:left w:val="none" w:sz="0" w:space="0" w:color="auto"/>
        <w:bottom w:val="none" w:sz="0" w:space="0" w:color="auto"/>
        <w:right w:val="none" w:sz="0" w:space="0" w:color="auto"/>
      </w:divBdr>
    </w:div>
    <w:div w:id="90650162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98115227">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33930810">
      <w:bodyDiv w:val="1"/>
      <w:marLeft w:val="0"/>
      <w:marRight w:val="0"/>
      <w:marTop w:val="0"/>
      <w:marBottom w:val="0"/>
      <w:divBdr>
        <w:top w:val="none" w:sz="0" w:space="0" w:color="auto"/>
        <w:left w:val="none" w:sz="0" w:space="0" w:color="auto"/>
        <w:bottom w:val="none" w:sz="0" w:space="0" w:color="auto"/>
        <w:right w:val="none" w:sz="0" w:space="0" w:color="auto"/>
      </w:divBdr>
    </w:div>
    <w:div w:id="1273561423">
      <w:bodyDiv w:val="1"/>
      <w:marLeft w:val="0"/>
      <w:marRight w:val="0"/>
      <w:marTop w:val="0"/>
      <w:marBottom w:val="0"/>
      <w:divBdr>
        <w:top w:val="none" w:sz="0" w:space="0" w:color="auto"/>
        <w:left w:val="none" w:sz="0" w:space="0" w:color="auto"/>
        <w:bottom w:val="none" w:sz="0" w:space="0" w:color="auto"/>
        <w:right w:val="none" w:sz="0" w:space="0" w:color="auto"/>
      </w:divBdr>
    </w:div>
    <w:div w:id="1286889605">
      <w:bodyDiv w:val="1"/>
      <w:marLeft w:val="0"/>
      <w:marRight w:val="0"/>
      <w:marTop w:val="0"/>
      <w:marBottom w:val="0"/>
      <w:divBdr>
        <w:top w:val="none" w:sz="0" w:space="0" w:color="auto"/>
        <w:left w:val="none" w:sz="0" w:space="0" w:color="auto"/>
        <w:bottom w:val="none" w:sz="0" w:space="0" w:color="auto"/>
        <w:right w:val="none" w:sz="0" w:space="0" w:color="auto"/>
      </w:divBdr>
    </w:div>
    <w:div w:id="1383602397">
      <w:bodyDiv w:val="1"/>
      <w:marLeft w:val="0"/>
      <w:marRight w:val="0"/>
      <w:marTop w:val="0"/>
      <w:marBottom w:val="0"/>
      <w:divBdr>
        <w:top w:val="none" w:sz="0" w:space="0" w:color="auto"/>
        <w:left w:val="none" w:sz="0" w:space="0" w:color="auto"/>
        <w:bottom w:val="none" w:sz="0" w:space="0" w:color="auto"/>
        <w:right w:val="none" w:sz="0" w:space="0" w:color="auto"/>
      </w:divBdr>
      <w:divsChild>
        <w:div w:id="1225870684">
          <w:marLeft w:val="0"/>
          <w:marRight w:val="0"/>
          <w:marTop w:val="166"/>
          <w:marBottom w:val="166"/>
          <w:divBdr>
            <w:top w:val="none" w:sz="0" w:space="0" w:color="auto"/>
            <w:left w:val="none" w:sz="0" w:space="0" w:color="auto"/>
            <w:bottom w:val="none" w:sz="0" w:space="0" w:color="auto"/>
            <w:right w:val="none" w:sz="0" w:space="0" w:color="auto"/>
          </w:divBdr>
        </w:div>
      </w:divsChild>
    </w:div>
    <w:div w:id="200909627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yelm/Git/ca-parkinsons/manuscript/submissions/frontier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1538746-DE3B-D744-8C4A-BA8EE6BD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17</Pages>
  <Words>6386</Words>
  <Characters>36404</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Mu</dc:creator>
  <cp:keywords/>
  <dc:description/>
  <cp:lastModifiedBy>Jesse Mu</cp:lastModifiedBy>
  <cp:revision>2</cp:revision>
  <cp:lastPrinted>2017-08-01T05:57:00Z</cp:lastPrinted>
  <dcterms:created xsi:type="dcterms:W3CDTF">2017-09-01T06:42:00Z</dcterms:created>
  <dcterms:modified xsi:type="dcterms:W3CDTF">2017-09-01T06:42:00Z</dcterms:modified>
</cp:coreProperties>
</file>